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before="0"/>
        <w:contextualSpacing w:val="0"/>
        <w:rPr>
          <w:ins w:id="0" w:date="2015-02-12T00:59:02Z" w:author="Renato Fabbri"/>
        </w:rPr>
      </w:pPr>
      <w:ins w:id="0" w:date="2015-02-12T00:59:02Z" w:author="Renato Fabbri">
        <w:r w:rsidRPr="00000000" w:rsidR="00000000" w:rsidDel="00000000">
          <w:rPr>
            <w:rFonts w:cs="Arial" w:hAnsi="Arial" w:eastAsia="Arial" w:ascii="Arial"/>
            <w:b w:val="0"/>
            <w:i w:val="0"/>
            <w:smallCaps w:val="0"/>
            <w:strike w:val="0"/>
            <w:color w:val="000000"/>
            <w:sz w:val="22"/>
            <w:u w:val="none"/>
            <w:vertAlign w:val="baseline"/>
            <w:rtl w:val="0"/>
          </w:rPr>
          <w:t xml:space="preserve">Anotações gerais:</w:t>
        </w:r>
      </w:ins>
    </w:p>
    <w:p w:rsidP="00000000" w:rsidRPr="00000000" w:rsidR="00000000" w:rsidDel="00000000" w:rsidRDefault="00000000">
      <w:pPr>
        <w:spacing w:lineRule="auto" w:after="0" w:line="240" w:before="0"/>
        <w:contextualSpacing w:val="0"/>
        <w:rPr>
          <w:ins w:id="0" w:date="2015-02-12T00:59:02Z" w:author="Renato Fabbri"/>
        </w:rPr>
      </w:pPr>
      <w:ins w:id="0" w:date="2015-02-12T00:59:02Z" w:author="Renato Fabbri">
        <w:r w:rsidRPr="00000000" w:rsidR="00000000" w:rsidDel="00000000">
          <w:rPr>
            <w:rFonts w:cs="Arial" w:hAnsi="Arial" w:eastAsia="Arial" w:ascii="Arial"/>
            <w:b w:val="0"/>
            <w:i w:val="0"/>
            <w:smallCaps w:val="0"/>
            <w:strike w:val="0"/>
            <w:color w:val="000000"/>
            <w:sz w:val="22"/>
            <w:u w:val="none"/>
            <w:vertAlign w:val="baseline"/>
            <w:rtl w:val="0"/>
          </w:rPr>
          <w:t xml:space="preserve">*) Newman só usa vertices (nem cita </w:t>
        </w:r>
        <w:r w:rsidRPr="00000000" w:rsidR="00000000" w:rsidDel="00000000">
          <w:rPr>
            <w:rFonts w:cs="Courier New" w:hAnsi="Courier New" w:eastAsia="Courier New" w:ascii="Courier New"/>
            <w:sz w:val="20"/>
            <w:rtl w:val="0"/>
          </w:rPr>
          <w:t xml:space="preserve">vertices</w:t>
        </w:r>
        <w:r w:rsidRPr="00000000" w:rsidR="00000000" w:rsidDel="00000000">
          <w:rPr>
            <w:rFonts w:cs="Arial" w:hAnsi="Arial" w:eastAsia="Arial" w:ascii="Arial"/>
            <w:b w:val="0"/>
            <w:i w:val="0"/>
            <w:smallCaps w:val="0"/>
            <w:strike w:val="0"/>
            <w:color w:val="000000"/>
            <w:sz w:val="22"/>
            <w:u w:val="none"/>
            <w:vertAlign w:val="baseline"/>
            <w:rtl w:val="0"/>
          </w:rPr>
          <w:t xml:space="preserve"> quando explicita o plural de vertex no seu livro). Mudei tudo para vertices.</w:t>
        </w:r>
      </w:ins>
    </w:p>
    <w:p w:rsidP="00000000" w:rsidRPr="00000000" w:rsidR="00000000" w:rsidDel="00000000" w:rsidRDefault="00000000">
      <w:pPr>
        <w:spacing w:lineRule="auto" w:after="0" w:line="240" w:before="0"/>
        <w:contextualSpacing w:val="0"/>
        <w:rPr>
          <w:ins w:id="0" w:date="2015-02-12T00:59:02Z" w:author="Renato Fabbri"/>
        </w:rPr>
      </w:pPr>
      <w:ins w:id="0" w:date="2015-02-12T00:59:02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0" w:date="2015-02-12T00:59:02Z" w:author="Renato Fabbri"/>
        </w:rPr>
      </w:pPr>
      <w:ins w:id="0" w:date="2015-02-12T00:59:02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 Start of file aipsamp.tex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This file is part of the AIP files in the AIP distribution for REVTeX 4.</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Version 4.1 of REVTeX, October 2009</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Copyright (c) 2009 American Institute of Physics.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Use this file as a source of example code for your aip document.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Use the file aiptemplate.tex as a template for your document.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\documentclass[%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aip,</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jmp,%</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amsmath,amssymb,</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%preprint,%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reprint,%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%author-year,%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%author-numerical,%</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]{revtex4-1}</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\usepackage{graphicx}% Include figure files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\usepackage{grffile}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\usepackage{dcolumn}% Align table columns on decimal point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\usepackage{bm}% bold math</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%\usepackage[mathlines]{lineno}% Enable numbering of text and display math</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%\linenumbers\relax % Commence numbering lines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\usepackage{multirow}</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\usepackage{color} % for the notes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\usepackage{etex}</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\reserveinserts{58}</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\usepackage{morefloats}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\usepackage{hyperref}</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\usepackage{xcolor}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\hypersetup{</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colorlinks,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linkcolor={red!50!black},</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citecolor={blue!50!black},</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urlcolor={blue!80!black}</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\maxdeadcycles=1000</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\begin{document}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\preprint{XXXXX (preprint)}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%\title[Evolution of interaction networks]{On the evolution of interaction networks: primitive typology of vertex, prominence of measures and activity statistics}% Force line breaks with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%\title[Evolution of interaction networks]{On the evolution of interaction networks: a primitive typology of vertex}% Force line breaks with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\title[Stability of interaction networks]{Stability in human interaction networks: primitive typology of vertex, prominence of measures and activity statistics}% Force line breaks with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\author{Renato Fabbri}%</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\homepage{http://ifsc.usp.br/~fabbri/}</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\email{fabbri@usp.br}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\affiliation{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S\~ao Carlos Institute of Physics, University of S\~ao Paulo (IFSC/USP)%\\This line break forced with \textbackslash\textbackslash</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\author{Vilson V. da Silva Jr.}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\homepage{http://automata.cc/}</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\email{vilson@void.cc}</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\altaffiliation[Also at ]{IFSC-USP}%Lines break automatically or can be forced with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\author{Ricardo Fabbri}</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\homepage{http://www.lems.brown.edu/~rfabbri/}</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\email{rfabbri@iprj.uerj.br}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\altaffiliation{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Instituto Polit\'ecnico, Universidade Estadual do Rio de Janeiro (IPRJ)</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}%Lines break automatically or can be forced with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\author{Deborah C. Antunes}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\homepage{http://lattes.cnpq.br/1065956470701739}</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\email{deborahantunes@gmail.com}</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\altaffiliation{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Curso de Psicologia, Universidade Federal do Cer\'a (UFC)</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}%Lines break automatically or can be forced with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\author{Marilia M. Pisani}</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\homepage{http://lattes.cnpq.br/6738980149860322}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\email{marilia.m.pisani@gmail.com}</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\altaffiliation{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Centro de Ciências Naturais e Humanas, Universidade Federal do ABC (CCNH/UFABC)</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}%Lines break automatically or can be forced with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%\author{Luciano da Fontoura Costa}</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\homepage{http://cyvision.ifsc.usp.br/~luciano/}</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\email{ldfcosta@gmail.com}</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\altaffiliation[Also at ]{IFSC-USP}%Lines break automatically or can be forced with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\author{Osvaldo N. Oliveira Jr.}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\homepage{www.polimeros.ifsc.usp.br/professors/professor.php?id=4}</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\email{chu@ifsc.usp.br}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\altaffiliation[Also at ]{IFSC-USP}%Lines break automatically or can be forced with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\date{\today}% It is always \today, today,</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  but any date may be explicitly specified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\begin{abstract}</w:t>
      </w:r>
    </w:p>
    <w:p w:rsidP="00000000" w:rsidRPr="00000000" w:rsidR="00000000" w:rsidDel="00000000" w:rsidRDefault="00000000">
      <w:pPr>
        <w:spacing w:lineRule="auto" w:after="0" w:line="240" w:before="0"/>
        <w:contextualSpacing w:val="0"/>
      </w:pPr>
      <w:del w:id="1" w:date="2015-02-12T04:36:32Z" w:author="Renato Fabbri">
        <w:r w:rsidRPr="00000000" w:rsidR="00000000" w:rsidDel="00000000">
          <w:rPr>
            <w:rFonts w:cs="Times New Roman" w:hAnsi="Times New Roman" w:eastAsia="Times New Roman" w:ascii="Times New Roman"/>
            <w:sz w:val="24"/>
            <w:highlight w:val="white"/>
            <w:rtl w:val="0"/>
          </w:rPr>
          <w:delText xml:space="preserve">The study of interaction networks has been applied to a number of different systems and areas, but </w:delText>
        </w:r>
      </w:del>
      <w:ins w:id="1" w:date="2015-02-12T04:36:32Z" w:author="Renato Fabbri">
        <w:del w:id="1" w:date="2015-02-12T04:36:32Z" w:author="Renato Fabbri">
          <w:r w:rsidRPr="00000000" w:rsidR="00000000" w:rsidDel="00000000">
            <w:rPr>
              <w:rFonts w:cs="Times New Roman" w:hAnsi="Times New Roman" w:eastAsia="Times New Roman" w:ascii="Times New Roman"/>
              <w:sz w:val="24"/>
              <w:highlight w:val="white"/>
              <w:rtl w:val="0"/>
            </w:rPr>
            <w:delText xml:space="preserve">less</w:delText>
          </w:r>
        </w:del>
      </w:ins>
      <w:del w:id="1" w:date="2015-02-12T04:36:32Z" w:author="Renato Fabbri">
        <w:r w:rsidRPr="00000000" w:rsidR="00000000" w:rsidDel="00000000">
          <w:rPr>
            <w:rFonts w:cs="Times New Roman" w:hAnsi="Times New Roman" w:eastAsia="Times New Roman" w:ascii="Times New Roman"/>
            <w:sz w:val="24"/>
            <w:highlight w:val="white"/>
            <w:rtl w:val="0"/>
          </w:rPr>
          <w:delText xml:space="preserve">little has been learnt about the ways such networks evolve in time</w:delText>
        </w:r>
        <w:r w:rsidRPr="00000000" w:rsidR="00000000" w:rsidDel="00000000">
          <w:rPr>
            <w:rFonts w:cs="Times New Roman" w:hAnsi="Times New Roman" w:eastAsia="Times New Roman" w:ascii="Times New Roman"/>
            <w:sz w:val="24"/>
            <w:highlight w:val="white"/>
            <w:rtl w:val="0"/>
          </w:rPr>
          <w:delText xml:space="preserve"> </w:delText>
        </w:r>
      </w:del>
      <w:del w:id="2" w:date="2015-02-12T13:47:20Z" w:author="Renato Fabbri">
        <w:r w:rsidRPr="00000000" w:rsidR="00000000" w:rsidDel="00000000">
          <w:rPr>
            <w:rFonts w:cs="Times New Roman" w:hAnsi="Times New Roman" w:eastAsia="Times New Roman" w:ascii="Times New Roman"/>
            <w:sz w:val="24"/>
            <w:highlight w:val="white"/>
            <w:rtl w:val="0"/>
          </w:rPr>
          <w:delText xml:space="preserve">(gostaria de usar uma sentença inicial mais forte do que já se fez na literatura, e queria sua ajuda)</w:delText>
        </w:r>
      </w:del>
      <w:ins w:id="2" w:date="2015-02-12T13:47:20Z" w:author="Renato Fabbri">
        <w:r w:rsidRPr="00000000" w:rsidR="00000000" w:rsidDel="00000000">
          <w:rPr>
            <w:rFonts w:cs="Times New Roman" w:hAnsi="Times New Roman" w:eastAsia="Times New Roman" w:ascii="Times New Roman"/>
            <w:sz w:val="24"/>
            <w:highlight w:val="white"/>
            <w:rtl w:val="0"/>
          </w:rPr>
          <w:t xml:space="preserve"> This article reports interaction networks stability by means of three quantitative criteria: activity distribution in time and among participants; a sound classification of vertex in peripheral, intermediary and hub sectors; the combination of basic measures into principal components with greater dispersion</w:t>
        </w:r>
      </w:ins>
      <w:r w:rsidRPr="00000000" w:rsidR="00000000" w:rsidDel="00000000">
        <w:rPr>
          <w:rFonts w:cs="Times New Roman" w:hAnsi="Times New Roman" w:eastAsia="Times New Roman" w:ascii="Times New Roman"/>
          <w:sz w:val="24"/>
          <w:highlight w:val="white"/>
          <w:rtl w:val="0"/>
        </w:rPr>
        <w:t xml:space="preserve">. </w:t>
      </w:r>
      <w:del w:id="3" w:date="2015-02-12T04:36:17Z" w:author="Renato Fabbri">
        <w:r w:rsidRPr="00000000" w:rsidR="00000000" w:rsidDel="00000000">
          <w:rPr>
            <w:rFonts w:cs="Times New Roman" w:hAnsi="Times New Roman" w:eastAsia="Times New Roman" w:ascii="Times New Roman"/>
            <w:sz w:val="24"/>
            <w:highlight w:val="white"/>
            <w:rtl w:val="0"/>
          </w:rPr>
          <w:delText xml:space="preserve">In this study, w</w:delText>
        </w:r>
      </w:del>
      <w:ins w:id="3" w:date="2015-02-12T04:36:17Z" w:author="Renato Fabbri">
        <w:r w:rsidRPr="00000000" w:rsidR="00000000" w:rsidDel="00000000">
          <w:rPr>
            <w:rFonts w:cs="Times New Roman" w:hAnsi="Times New Roman" w:eastAsia="Times New Roman" w:ascii="Times New Roman"/>
            <w:sz w:val="24"/>
            <w:highlight w:val="white"/>
            <w:rtl w:val="0"/>
          </w:rPr>
          <w:t xml:space="preserve">W</w:t>
        </w:r>
      </w:ins>
      <w:r w:rsidRPr="00000000" w:rsidR="00000000" w:rsidDel="00000000">
        <w:rPr>
          <w:rFonts w:cs="Times New Roman" w:hAnsi="Times New Roman" w:eastAsia="Times New Roman" w:ascii="Times New Roman"/>
          <w:sz w:val="24"/>
          <w:highlight w:val="white"/>
          <w:rtl w:val="0"/>
        </w:rPr>
        <w:t xml:space="preserve">e analyzed the temporal activity and topology evolution of networks </w:t>
      </w:r>
      <w:ins w:id="4" w:date="2015-02-12T04:36:16Z" w:author="Renato Fabbri">
        <w:r w:rsidRPr="00000000" w:rsidR="00000000" w:rsidDel="00000000">
          <w:rPr>
            <w:rFonts w:cs="Times New Roman" w:hAnsi="Times New Roman" w:eastAsia="Times New Roman" w:ascii="Times New Roman"/>
            <w:sz w:val="24"/>
            <w:highlight w:val="white"/>
            <w:rtl w:val="0"/>
          </w:rPr>
          <w:t xml:space="preserve">in</w:t>
        </w:r>
      </w:ins>
      <w:del w:id="4" w:date="2015-02-12T04:36:16Z" w:author="Renato Fabbri">
        <w:r w:rsidRPr="00000000" w:rsidR="00000000" w:rsidDel="00000000">
          <w:rPr>
            <w:rFonts w:cs="Times New Roman" w:hAnsi="Times New Roman" w:eastAsia="Times New Roman" w:ascii="Times New Roman"/>
            <w:sz w:val="24"/>
            <w:highlight w:val="white"/>
            <w:rtl w:val="0"/>
          </w:rPr>
          <w:delText xml:space="preserve">from</w:delText>
        </w:r>
      </w:del>
      <w:r w:rsidRPr="00000000" w:rsidR="00000000" w:rsidDel="00000000">
        <w:rPr>
          <w:rFonts w:cs="Times New Roman" w:hAnsi="Times New Roman" w:eastAsia="Times New Roman" w:ascii="Times New Roman"/>
          <w:sz w:val="24"/>
          <w:highlight w:val="white"/>
          <w:rtl w:val="0"/>
        </w:rPr>
        <w:t xml:space="preserve"> four email lists by considering </w:t>
      </w:r>
      <w:del w:id="5" w:date="2015-02-12T04:36:16Z" w:author="Renato Fabbri">
        <w:r w:rsidRPr="00000000" w:rsidR="00000000" w:rsidDel="00000000">
          <w:rPr>
            <w:rFonts w:cs="Times New Roman" w:hAnsi="Times New Roman" w:eastAsia="Times New Roman" w:ascii="Times New Roman"/>
            <w:sz w:val="24"/>
            <w:highlight w:val="white"/>
            <w:rtl w:val="0"/>
          </w:rPr>
          <w:delText xml:space="preserve">varied </w:delText>
        </w:r>
      </w:del>
      <w:ins w:id="5" w:date="2015-02-12T04:36:16Z" w:author="Renato Fabbri">
        <w:r w:rsidRPr="00000000" w:rsidR="00000000" w:rsidDel="00000000">
          <w:rPr>
            <w:rFonts w:cs="Times New Roman" w:hAnsi="Times New Roman" w:eastAsia="Times New Roman" w:ascii="Times New Roman"/>
            <w:sz w:val="24"/>
            <w:highlight w:val="white"/>
            <w:rtl w:val="0"/>
          </w:rPr>
          <w:t xml:space="preserve"> window </w:t>
        </w:r>
      </w:ins>
      <w:r w:rsidRPr="00000000" w:rsidR="00000000" w:rsidDel="00000000">
        <w:rPr>
          <w:rFonts w:cs="Times New Roman" w:hAnsi="Times New Roman" w:eastAsia="Times New Roman" w:ascii="Times New Roman"/>
          <w:sz w:val="24"/>
          <w:highlight w:val="white"/>
          <w:rtl w:val="0"/>
        </w:rPr>
        <w:t xml:space="preserve">sizes </w:t>
      </w:r>
      <w:del w:id="6" w:date="2015-02-12T04:36:17Z" w:author="Renato Fabbri">
        <w:r w:rsidRPr="00000000" w:rsidR="00000000" w:rsidDel="00000000">
          <w:rPr>
            <w:rFonts w:cs="Times New Roman" w:hAnsi="Times New Roman" w:eastAsia="Times New Roman" w:ascii="Times New Roman"/>
            <w:sz w:val="24"/>
            <w:highlight w:val="white"/>
            <w:rtl w:val="0"/>
          </w:rPr>
          <w:delText xml:space="preserve">of windows, </w:delText>
        </w:r>
      </w:del>
      <w:r w:rsidRPr="00000000" w:rsidR="00000000" w:rsidDel="00000000">
        <w:rPr>
          <w:rFonts w:cs="Times New Roman" w:hAnsi="Times New Roman" w:eastAsia="Times New Roman" w:ascii="Times New Roman"/>
          <w:sz w:val="24"/>
          <w:highlight w:val="white"/>
          <w:rtl w:val="0"/>
        </w:rPr>
        <w:t xml:space="preserve">from 50</w:t>
      </w:r>
      <w:del w:id="7" w:date="2015-02-12T04:36:16Z" w:author="Renato Fabbri">
        <w:r w:rsidRPr="00000000" w:rsidR="00000000" w:rsidDel="00000000">
          <w:rPr>
            <w:rFonts w:cs="Times New Roman" w:hAnsi="Times New Roman" w:eastAsia="Times New Roman" w:ascii="Times New Roman"/>
            <w:sz w:val="24"/>
            <w:highlight w:val="white"/>
            <w:rtl w:val="0"/>
          </w:rPr>
          <w:delText xml:space="preserve">?</w:delText>
        </w:r>
      </w:del>
      <w:r w:rsidRPr="00000000" w:rsidR="00000000" w:rsidDel="00000000">
        <w:rPr>
          <w:rFonts w:cs="Times New Roman" w:hAnsi="Times New Roman" w:eastAsia="Times New Roman" w:ascii="Times New Roman"/>
          <w:sz w:val="24"/>
          <w:highlight w:val="white"/>
          <w:rtl w:val="0"/>
        </w:rPr>
        <w:t xml:space="preserve"> to 10,000 messages, which were made to slide to generate </w:t>
      </w:r>
      <w:del w:id="8" w:date="2015-02-12T14:08:50Z" w:author="Renato Fabbri">
        <w:r w:rsidRPr="00000000" w:rsidR="00000000" w:rsidDel="00000000">
          <w:rPr>
            <w:rFonts w:cs="Times New Roman" w:hAnsi="Times New Roman" w:eastAsia="Times New Roman" w:ascii="Times New Roman"/>
            <w:sz w:val="24"/>
            <w:highlight w:val="white"/>
            <w:rtl w:val="0"/>
          </w:rPr>
          <w:delText xml:space="preserve">a </w:delText>
        </w:r>
      </w:del>
      <w:ins w:id="8" w:date="2015-02-12T14:08:50Z" w:author="Renato Fabbri">
        <w:r w:rsidRPr="00000000" w:rsidR="00000000" w:rsidDel="00000000">
          <w:rPr>
            <w:rFonts w:cs="Times New Roman" w:hAnsi="Times New Roman" w:eastAsia="Times New Roman" w:ascii="Times New Roman"/>
            <w:sz w:val="24"/>
            <w:highlight w:val="white"/>
            <w:rtl w:val="0"/>
          </w:rPr>
          <w:t xml:space="preserve">snapshots of the network along a </w:t>
        </w:r>
      </w:ins>
      <w:r w:rsidRPr="00000000" w:rsidR="00000000" w:rsidDel="00000000">
        <w:rPr>
          <w:rFonts w:cs="Times New Roman" w:hAnsi="Times New Roman" w:eastAsia="Times New Roman" w:ascii="Times New Roman"/>
          <w:sz w:val="24"/>
          <w:highlight w:val="white"/>
          <w:rtl w:val="0"/>
        </w:rPr>
        <w:t xml:space="preserve">timeline. Activity in terms of seconds, minutes, days and months was remarkably similar for all the networks.</w:t>
      </w:r>
      <w:ins w:id="9" w:date="2015-02-12T04:36:12Z" w:author="Renato Fabbri">
        <w:r w:rsidRPr="00000000" w:rsidR="00000000" w:rsidDel="00000000">
          <w:rPr>
            <w:rFonts w:cs="Times New Roman" w:hAnsi="Times New Roman" w:eastAsia="Times New Roman" w:ascii="Times New Roman"/>
            <w:sz w:val="24"/>
            <w:highlight w:val="white"/>
            <w:rtl w:val="0"/>
          </w:rPr>
          <w:t xml:space="preserve"> Participant activity follows concentrations expected in scale-free networks.</w:t>
        </w:r>
      </w:ins>
      <w:r w:rsidRPr="00000000" w:rsidR="00000000" w:rsidDel="00000000">
        <w:rPr>
          <w:rFonts w:cs="Times New Roman" w:hAnsi="Times New Roman" w:eastAsia="Times New Roman" w:ascii="Times New Roman"/>
          <w:sz w:val="24"/>
          <w:highlight w:val="white"/>
          <w:rtl w:val="0"/>
        </w:rPr>
        <w:t xml:space="preserve"> </w:t>
      </w:r>
      <w:del w:id="10" w:date="2015-02-12T04:36:13Z" w:author="Renato Fabbri">
        <w:r w:rsidRPr="00000000" w:rsidR="00000000" w:rsidDel="00000000">
          <w:rPr>
            <w:rFonts w:cs="Times New Roman" w:hAnsi="Times New Roman" w:eastAsia="Times New Roman" w:ascii="Times New Roman"/>
            <w:sz w:val="24"/>
            <w:highlight w:val="white"/>
            <w:rtl w:val="0"/>
          </w:rPr>
          <w:delText xml:space="preserve">Since </w:delText>
        </w:r>
      </w:del>
      <w:ins w:id="10" w:date="2015-02-12T04:36:13Z" w:author="Renato Fabbri">
        <w:r w:rsidRPr="00000000" w:rsidR="00000000" w:rsidDel="00000000">
          <w:rPr>
            <w:rFonts w:cs="Times New Roman" w:hAnsi="Times New Roman" w:eastAsia="Times New Roman" w:ascii="Times New Roman"/>
            <w:sz w:val="24"/>
            <w:highlight w:val="white"/>
            <w:rtl w:val="0"/>
          </w:rPr>
          <w:t xml:space="preserve"> We compare </w:t>
        </w:r>
      </w:ins>
      <w:r w:rsidRPr="00000000" w:rsidR="00000000" w:rsidDel="00000000">
        <w:rPr>
          <w:rFonts w:cs="Times New Roman" w:hAnsi="Times New Roman" w:eastAsia="Times New Roman" w:ascii="Times New Roman"/>
          <w:sz w:val="24"/>
          <w:highlight w:val="white"/>
          <w:rtl w:val="0"/>
        </w:rPr>
        <w:t xml:space="preserve">these networks </w:t>
      </w:r>
      <w:del w:id="11" w:date="2015-02-12T04:36:12Z" w:author="Renato Fabbri">
        <w:r w:rsidRPr="00000000" w:rsidR="00000000" w:rsidDel="00000000">
          <w:rPr>
            <w:rFonts w:cs="Times New Roman" w:hAnsi="Times New Roman" w:eastAsia="Times New Roman" w:ascii="Times New Roman"/>
            <w:sz w:val="24"/>
            <w:highlight w:val="white"/>
            <w:rtl w:val="0"/>
          </w:rPr>
          <w:delText xml:space="preserve">are </w:delText>
        </w:r>
      </w:del>
      <w:del w:id="12" w:date="2015-02-12T04:36:12Z" w:author="Renato Fabbri">
        <w:r w:rsidRPr="00000000" w:rsidR="00000000" w:rsidDel="00000000">
          <w:rPr>
            <w:rFonts w:cs="Times New Roman" w:hAnsi="Times New Roman" w:eastAsia="Times New Roman" w:ascii="Times New Roman"/>
            <w:sz w:val="24"/>
            <w:highlight w:val="white"/>
            <w:rtl w:val="0"/>
          </w:rPr>
          <w:delText xml:space="preserve">scale-free</w:delText>
        </w:r>
      </w:del>
      <w:ins w:id="12" w:date="2015-02-12T04:36:12Z" w:author="Renato Fabbri">
        <w:del w:id="12" w:date="2015-02-12T04:36:12Z" w:author="Renato Fabbri">
          <w:r w:rsidRPr="00000000" w:rsidR="00000000" w:rsidDel="00000000">
            <w:rPr>
              <w:rFonts w:cs="Times New Roman" w:hAnsi="Times New Roman" w:eastAsia="Times New Roman" w:ascii="Times New Roman"/>
              <w:sz w:val="24"/>
              <w:highlight w:val="white"/>
              <w:rtl w:val="0"/>
            </w:rPr>
            <w:delText xml:space="preserve"> trace</w:delText>
          </w:r>
        </w:del>
      </w:ins>
      <w:del w:id="12" w:date="2015-02-12T04:36:12Z" w:author="Renato Fabbri">
        <w:r w:rsidRPr="00000000" w:rsidR="00000000" w:rsidDel="00000000">
          <w:rPr>
            <w:rFonts w:cs="Times New Roman" w:hAnsi="Times New Roman" w:eastAsia="Times New Roman" w:ascii="Times New Roman"/>
            <w:sz w:val="24"/>
            <w:highlight w:val="white"/>
            <w:rtl w:val="0"/>
          </w:rPr>
          <w:delText xml:space="preserve">, we </w:delText>
        </w:r>
        <w:r w:rsidRPr="00000000" w:rsidR="00000000" w:rsidDel="00000000">
          <w:rPr>
            <w:rFonts w:cs="Times New Roman" w:hAnsi="Times New Roman" w:eastAsia="Times New Roman" w:ascii="Times New Roman"/>
            <w:sz w:val="24"/>
            <w:highlight w:val="white"/>
            <w:rtl w:val="0"/>
          </w:rPr>
          <w:delText xml:space="preserve">could</w:delText>
        </w:r>
        <w:r w:rsidRPr="00000000" w:rsidR="00000000" w:rsidDel="00000000">
          <w:rPr>
            <w:rFonts w:cs="Times New Roman" w:hAnsi="Times New Roman" w:eastAsia="Times New Roman" w:ascii="Times New Roman"/>
            <w:sz w:val="24"/>
            <w:highlight w:val="white"/>
            <w:rtl w:val="0"/>
          </w:rPr>
          <w:delText xml:space="preserve"> compare them </w:delText>
        </w:r>
      </w:del>
      <w:r w:rsidRPr="00000000" w:rsidR="00000000" w:rsidDel="00000000">
        <w:rPr>
          <w:rFonts w:cs="Times New Roman" w:hAnsi="Times New Roman" w:eastAsia="Times New Roman" w:ascii="Times New Roman"/>
          <w:sz w:val="24"/>
          <w:highlight w:val="white"/>
          <w:rtl w:val="0"/>
        </w:rPr>
        <w:t xml:space="preserve">to </w:t>
      </w:r>
      <w:del w:id="13" w:date="2015-02-12T04:36:13Z" w:author="Renato Fabbri">
        <w:r w:rsidRPr="00000000" w:rsidR="00000000" w:rsidDel="00000000">
          <w:rPr>
            <w:rFonts w:cs="Times New Roman" w:hAnsi="Times New Roman" w:eastAsia="Times New Roman" w:ascii="Times New Roman"/>
            <w:sz w:val="24"/>
            <w:highlight w:val="white"/>
            <w:rtl w:val="0"/>
          </w:rPr>
          <w:delText xml:space="preserve">an </w:delText>
        </w:r>
      </w:del>
      <w:r w:rsidRPr="00000000" w:rsidR="00000000" w:rsidDel="00000000">
        <w:rPr>
          <w:rFonts w:cs="Times New Roman" w:hAnsi="Times New Roman" w:eastAsia="Times New Roman" w:ascii="Times New Roman"/>
          <w:sz w:val="24"/>
          <w:highlight w:val="white"/>
          <w:rtl w:val="0"/>
        </w:rPr>
        <w:t xml:space="preserve">Erd</w:t>
      </w:r>
      <w:ins w:id="14" w:date="2015-02-12T04:36:11Z" w:author="Renato Fabbri">
        <w:r w:rsidRPr="00000000" w:rsidR="00000000" w:rsidDel="00000000">
          <w:rPr>
            <w:rFonts w:cs="Times New Roman" w:hAnsi="Times New Roman" w:eastAsia="Times New Roman" w:ascii="Times New Roman"/>
            <w:sz w:val="24"/>
            <w:highlight w:val="white"/>
            <w:rtl w:val="0"/>
          </w:rPr>
          <w:t xml:space="preserve">\"</w:t>
        </w:r>
      </w:ins>
      <w:r w:rsidRPr="00000000" w:rsidR="00000000" w:rsidDel="00000000">
        <w:rPr>
          <w:rFonts w:cs="Times New Roman" w:hAnsi="Times New Roman" w:eastAsia="Times New Roman" w:ascii="Times New Roman"/>
          <w:sz w:val="24"/>
          <w:highlight w:val="white"/>
          <w:rtl w:val="0"/>
        </w:rPr>
        <w:t xml:space="preserve">os-R</w:t>
      </w:r>
      <w:ins w:id="15" w:date="2015-02-12T04:36:12Z" w:author="Renato Fabbri">
        <w:r w:rsidRPr="00000000" w:rsidR="00000000" w:rsidDel="00000000">
          <w:rPr>
            <w:rFonts w:cs="Times New Roman" w:hAnsi="Times New Roman" w:eastAsia="Times New Roman" w:ascii="Times New Roman"/>
            <w:sz w:val="24"/>
            <w:highlight w:val="white"/>
            <w:rtl w:val="0"/>
          </w:rPr>
          <w:t xml:space="preserve">\`</w:t>
        </w:r>
      </w:ins>
      <w:r w:rsidRPr="00000000" w:rsidR="00000000" w:rsidDel="00000000">
        <w:rPr>
          <w:rFonts w:cs="Times New Roman" w:hAnsi="Times New Roman" w:eastAsia="Times New Roman" w:ascii="Times New Roman"/>
          <w:sz w:val="24"/>
          <w:highlight w:val="white"/>
          <w:rtl w:val="0"/>
        </w:rPr>
        <w:t xml:space="preserve">enyi network</w:t>
      </w:r>
      <w:ins w:id="16" w:date="2015-02-12T04:36:13Z" w:author="Renato Fabbri">
        <w:r w:rsidRPr="00000000" w:rsidR="00000000" w:rsidDel="00000000">
          <w:rPr>
            <w:rFonts w:cs="Times New Roman" w:hAnsi="Times New Roman" w:eastAsia="Times New Roman" w:ascii="Times New Roman"/>
            <w:sz w:val="24"/>
            <w:highlight w:val="white"/>
            <w:rtl w:val="0"/>
          </w:rPr>
          <w:t xml:space="preserve">s</w:t>
        </w:r>
      </w:ins>
      <w:r w:rsidRPr="00000000" w:rsidR="00000000" w:rsidDel="00000000">
        <w:rPr>
          <w:rFonts w:cs="Times New Roman" w:hAnsi="Times New Roman" w:eastAsia="Times New Roman" w:ascii="Times New Roman"/>
          <w:sz w:val="24"/>
          <w:highlight w:val="white"/>
          <w:rtl w:val="0"/>
        </w:rPr>
        <w:t xml:space="preserve"> in order to assign members (i.e. vertices) to three distinct sectors, namely hubs, intermediary and periphe</w:t>
      </w:r>
      <w:ins w:id="17" w:date="2015-02-12T04:36:13Z" w:author="Renato Fabbri">
        <w:r w:rsidRPr="00000000" w:rsidR="00000000" w:rsidDel="00000000">
          <w:rPr>
            <w:rFonts w:cs="Times New Roman" w:hAnsi="Times New Roman" w:eastAsia="Times New Roman" w:ascii="Times New Roman"/>
            <w:sz w:val="24"/>
            <w:highlight w:val="white"/>
            <w:rtl w:val="0"/>
          </w:rPr>
          <w:t xml:space="preserve">ry</w:t>
        </w:r>
      </w:ins>
      <w:del w:id="17" w:date="2015-02-12T04:36:13Z" w:author="Renato Fabbri">
        <w:r w:rsidRPr="00000000" w:rsidR="00000000" w:rsidDel="00000000">
          <w:rPr>
            <w:rFonts w:cs="Times New Roman" w:hAnsi="Times New Roman" w:eastAsia="Times New Roman" w:ascii="Times New Roman"/>
            <w:sz w:val="24"/>
            <w:highlight w:val="white"/>
            <w:rtl w:val="0"/>
          </w:rPr>
          <w:delText xml:space="preserve">ral vertices</w:delText>
        </w:r>
      </w:del>
      <w:r w:rsidRPr="00000000" w:rsidR="00000000" w:rsidDel="00000000">
        <w:rPr>
          <w:rFonts w:cs="Times New Roman" w:hAnsi="Times New Roman" w:eastAsia="Times New Roman" w:ascii="Times New Roman"/>
          <w:sz w:val="24"/>
          <w:highlight w:val="white"/>
          <w:rtl w:val="0"/>
        </w:rPr>
        <w:t xml:space="preserve">. The </w:t>
      </w:r>
      <w:ins w:id="18" w:date="2015-02-12T14:16:12Z" w:author="Renato Fabbri">
        <w:r w:rsidRPr="00000000" w:rsidR="00000000" w:rsidDel="00000000">
          <w:rPr>
            <w:rFonts w:cs="Times New Roman" w:hAnsi="Times New Roman" w:eastAsia="Times New Roman" w:ascii="Times New Roman"/>
            <w:sz w:val="24"/>
            <w:highlight w:val="white"/>
            <w:rtl w:val="0"/>
          </w:rPr>
          <w:t xml:space="preserve">fractions </w:t>
        </w:r>
      </w:ins>
      <w:del w:id="18" w:date="2015-02-12T14:16:12Z" w:author="Renato Fabbri">
        <w:r w:rsidRPr="00000000" w:rsidR="00000000" w:rsidDel="00000000">
          <w:rPr>
            <w:rFonts w:cs="Times New Roman" w:hAnsi="Times New Roman" w:eastAsia="Times New Roman" w:ascii="Times New Roman"/>
            <w:sz w:val="24"/>
            <w:highlight w:val="white"/>
            <w:rtl w:val="0"/>
          </w:rPr>
          <w:delText xml:space="preserve">distribution </w:delText>
        </w:r>
      </w:del>
      <w:r w:rsidRPr="00000000" w:rsidR="00000000" w:rsidDel="00000000">
        <w:rPr>
          <w:rFonts w:cs="Times New Roman" w:hAnsi="Times New Roman" w:eastAsia="Times New Roman" w:ascii="Times New Roman"/>
          <w:sz w:val="24"/>
          <w:highlight w:val="white"/>
          <w:rtl w:val="0"/>
        </w:rPr>
        <w:t xml:space="preserve">of members in these sectors w</w:t>
      </w:r>
      <w:ins w:id="19" w:date="2015-02-12T14:17:00Z" w:author="Renato Fabbri">
        <w:r w:rsidRPr="00000000" w:rsidR="00000000" w:rsidDel="00000000">
          <w:rPr>
            <w:rFonts w:cs="Times New Roman" w:hAnsi="Times New Roman" w:eastAsia="Times New Roman" w:ascii="Times New Roman"/>
            <w:sz w:val="24"/>
            <w:highlight w:val="white"/>
            <w:rtl w:val="0"/>
          </w:rPr>
          <w:t xml:space="preserve">ere</w:t>
        </w:r>
      </w:ins>
      <w:del w:id="19" w:date="2015-02-12T14:17:00Z" w:author="Renato Fabbri">
        <w:r w:rsidRPr="00000000" w:rsidR="00000000" w:rsidDel="00000000">
          <w:rPr>
            <w:rFonts w:cs="Times New Roman" w:hAnsi="Times New Roman" w:eastAsia="Times New Roman" w:ascii="Times New Roman"/>
            <w:sz w:val="24"/>
            <w:highlight w:val="white"/>
            <w:rtl w:val="0"/>
          </w:rPr>
          <w:delText xml:space="preserve">as</w:delText>
        </w:r>
      </w:del>
      <w:r w:rsidRPr="00000000" w:rsidR="00000000" w:rsidDel="00000000">
        <w:rPr>
          <w:rFonts w:cs="Times New Roman" w:hAnsi="Times New Roman" w:eastAsia="Times New Roman" w:ascii="Times New Roman"/>
          <w:sz w:val="24"/>
          <w:highlight w:val="white"/>
          <w:rtl w:val="0"/>
        </w:rPr>
        <w:t xml:space="preserve"> essentially the same for all networks and, most importantly, stable over time. If strength is used as the criterion for classification, for instance, ca. 5% of the vertices are hubs, 15-20% are intermediary and the remainder </w:t>
      </w:r>
      <w:ins w:id="20" w:date="2015-02-12T04:36:13Z" w:author="Renato Fabbri">
        <w:r w:rsidRPr="00000000" w:rsidR="00000000" w:rsidDel="00000000">
          <w:rPr>
            <w:rFonts w:cs="Times New Roman" w:hAnsi="Times New Roman" w:eastAsia="Times New Roman" w:ascii="Times New Roman"/>
            <w:sz w:val="24"/>
            <w:highlight w:val="white"/>
            <w:rtl w:val="0"/>
          </w:rPr>
          <w:t xml:space="preserve">compose</w:t>
        </w:r>
      </w:ins>
      <w:del w:id="20" w:date="2015-02-12T04:36:13Z" w:author="Renato Fabbri">
        <w:r w:rsidRPr="00000000" w:rsidR="00000000" w:rsidDel="00000000">
          <w:rPr>
            <w:rFonts w:cs="Times New Roman" w:hAnsi="Times New Roman" w:eastAsia="Times New Roman" w:ascii="Times New Roman"/>
            <w:sz w:val="24"/>
            <w:highlight w:val="white"/>
            <w:rtl w:val="0"/>
          </w:rPr>
          <w:delText xml:space="preserve">are</w:delText>
        </w:r>
      </w:del>
      <w:r w:rsidRPr="00000000" w:rsidR="00000000" w:rsidDel="00000000">
        <w:rPr>
          <w:rFonts w:cs="Times New Roman" w:hAnsi="Times New Roman" w:eastAsia="Times New Roman" w:ascii="Times New Roman"/>
          <w:sz w:val="24"/>
          <w:highlight w:val="white"/>
          <w:rtl w:val="0"/>
        </w:rPr>
        <w:t xml:space="preserve"> peripher</w:t>
      </w:r>
      <w:ins w:id="21" w:date="2015-02-12T04:36:14Z" w:author="Renato Fabbri">
        <w:r w:rsidRPr="00000000" w:rsidR="00000000" w:rsidDel="00000000">
          <w:rPr>
            <w:rFonts w:cs="Times New Roman" w:hAnsi="Times New Roman" w:eastAsia="Times New Roman" w:ascii="Times New Roman"/>
            <w:sz w:val="24"/>
            <w:highlight w:val="white"/>
            <w:rtl w:val="0"/>
          </w:rPr>
          <w:t xml:space="preserve">y</w:t>
        </w:r>
      </w:ins>
      <w:del w:id="21" w:date="2015-02-12T04:36:14Z" w:author="Renato Fabbri">
        <w:r w:rsidRPr="00000000" w:rsidR="00000000" w:rsidDel="00000000">
          <w:rPr>
            <w:rFonts w:cs="Times New Roman" w:hAnsi="Times New Roman" w:eastAsia="Times New Roman" w:ascii="Times New Roman"/>
            <w:sz w:val="24"/>
            <w:highlight w:val="white"/>
            <w:rtl w:val="0"/>
          </w:rPr>
          <w:delText xml:space="preserve">al vertices</w:delText>
        </w:r>
      </w:del>
      <w:r w:rsidRPr="00000000" w:rsidR="00000000" w:rsidDel="00000000">
        <w:rPr>
          <w:rFonts w:cs="Times New Roman" w:hAnsi="Times New Roman" w:eastAsia="Times New Roman" w:ascii="Times New Roman"/>
          <w:sz w:val="24"/>
          <w:highlight w:val="white"/>
          <w:rtl w:val="0"/>
        </w:rPr>
        <w:t xml:space="preserve">. The </w:t>
      </w:r>
      <w:del w:id="22" w:date="2015-02-12T04:36:12Z" w:author="Renato Fabbri">
        <w:r w:rsidRPr="00000000" w:rsidR="00000000" w:rsidDel="00000000">
          <w:rPr>
            <w:rFonts w:cs="Times New Roman" w:hAnsi="Times New Roman" w:eastAsia="Times New Roman" w:ascii="Times New Roman"/>
            <w:sz w:val="24"/>
            <w:highlight w:val="white"/>
            <w:rtl w:val="0"/>
          </w:rPr>
          <w:delText xml:space="preserve">most important </w:delText>
        </w:r>
      </w:del>
      <w:r w:rsidRPr="00000000" w:rsidR="00000000" w:rsidDel="00000000">
        <w:rPr>
          <w:rFonts w:cs="Times New Roman" w:hAnsi="Times New Roman" w:eastAsia="Times New Roman" w:ascii="Times New Roman"/>
          <w:sz w:val="24"/>
          <w:highlight w:val="white"/>
          <w:rtl w:val="0"/>
        </w:rPr>
        <w:t xml:space="preserve">metrics </w:t>
      </w:r>
      <w:del w:id="23" w:date="2015-02-12T04:36:12Z" w:author="Renato Fabbri">
        <w:r w:rsidRPr="00000000" w:rsidR="00000000" w:rsidDel="00000000">
          <w:rPr>
            <w:rFonts w:cs="Times New Roman" w:hAnsi="Times New Roman" w:eastAsia="Times New Roman" w:ascii="Times New Roman"/>
            <w:sz w:val="24"/>
            <w:highlight w:val="white"/>
            <w:rtl w:val="0"/>
          </w:rPr>
          <w:delText xml:space="preserve">to define network stability (certo?) </w:delText>
        </w:r>
      </w:del>
      <w:ins w:id="23" w:date="2015-02-12T04:36:12Z" w:author="Renato Fabbri">
        <w:r w:rsidRPr="00000000" w:rsidR="00000000" w:rsidDel="00000000">
          <w:rPr>
            <w:rFonts w:cs="Times New Roman" w:hAnsi="Times New Roman" w:eastAsia="Times New Roman" w:ascii="Times New Roman"/>
            <w:sz w:val="24"/>
            <w:highlight w:val="white"/>
            <w:rtl w:val="0"/>
          </w:rPr>
          <w:t xml:space="preserve"> most representative for  data dispersion </w:t>
        </w:r>
      </w:ins>
      <w:r w:rsidRPr="00000000" w:rsidR="00000000" w:rsidDel="00000000">
        <w:rPr>
          <w:rFonts w:cs="Times New Roman" w:hAnsi="Times New Roman" w:eastAsia="Times New Roman" w:ascii="Times New Roman"/>
          <w:sz w:val="24"/>
          <w:highlight w:val="white"/>
          <w:rtl w:val="0"/>
        </w:rPr>
        <w:t xml:space="preserve">were found to </w:t>
      </w:r>
      <w:ins w:id="24" w:date="2015-02-12T04:36:08Z" w:author="Renato Fabbri">
        <w:r w:rsidRPr="00000000" w:rsidR="00000000" w:rsidDel="00000000">
          <w:rPr>
            <w:rFonts w:cs="Times New Roman" w:hAnsi="Times New Roman" w:eastAsia="Times New Roman" w:ascii="Times New Roman"/>
            <w:sz w:val="24"/>
            <w:highlight w:val="white"/>
            <w:rtl w:val="0"/>
          </w:rPr>
          <w:t xml:space="preserve">be the </w:t>
        </w:r>
      </w:ins>
      <w:r w:rsidRPr="00000000" w:rsidR="00000000" w:rsidDel="00000000">
        <w:rPr>
          <w:rFonts w:cs="Times New Roman" w:hAnsi="Times New Roman" w:eastAsia="Times New Roman" w:ascii="Times New Roman"/>
          <w:sz w:val="24"/>
          <w:highlight w:val="white"/>
          <w:rtl w:val="0"/>
        </w:rPr>
        <w:t xml:space="preserve">centrality</w:t>
      </w:r>
      <w:ins w:id="25" w:date="2015-02-12T14:20:32Z" w:author="Renato Fabbri">
        <w:r w:rsidRPr="00000000" w:rsidR="00000000" w:rsidDel="00000000">
          <w:rPr>
            <w:rFonts w:cs="Times New Roman" w:hAnsi="Times New Roman" w:eastAsia="Times New Roman" w:ascii="Times New Roman"/>
            <w:sz w:val="24"/>
            <w:highlight w:val="white"/>
            <w:rtl w:val="0"/>
          </w:rPr>
          <w:t xml:space="preserve">-related, </w:t>
        </w:r>
      </w:ins>
      <w:del w:id="25" w:date="2015-02-12T14:20:32Z" w:author="Renato Fabbri">
        <w:r w:rsidRPr="00000000" w:rsidR="00000000" w:rsidDel="00000000">
          <w:rPr>
            <w:rFonts w:cs="Times New Roman" w:hAnsi="Times New Roman" w:eastAsia="Times New Roman" w:ascii="Times New Roman"/>
            <w:sz w:val="24"/>
            <w:highlight w:val="white"/>
            <w:rtl w:val="0"/>
          </w:rPr>
          <w:delText xml:space="preserve"> measurements, such as</w:delText>
        </w:r>
      </w:del>
      <w:r w:rsidRPr="00000000" w:rsidR="00000000" w:rsidDel="00000000">
        <w:rPr>
          <w:rFonts w:cs="Times New Roman" w:hAnsi="Times New Roman" w:eastAsia="Times New Roman" w:ascii="Times New Roman"/>
          <w:sz w:val="24"/>
          <w:highlight w:val="white"/>
          <w:rtl w:val="0"/>
        </w:rPr>
        <w:t xml:space="preserve"> </w:t>
      </w:r>
      <w:ins w:id="26" w:date="2015-02-12T14:19:02Z" w:author="Renato Fabbri">
        <w:r w:rsidRPr="00000000" w:rsidR="00000000" w:rsidDel="00000000">
          <w:rPr>
            <w:rFonts w:cs="Times New Roman" w:hAnsi="Times New Roman" w:eastAsia="Times New Roman" w:ascii="Times New Roman"/>
            <w:sz w:val="24"/>
            <w:highlight w:val="white"/>
            <w:rtl w:val="0"/>
          </w:rPr>
          <w:t xml:space="preserve">(</w:t>
        </w:r>
      </w:ins>
      <w:r w:rsidRPr="00000000" w:rsidR="00000000" w:rsidDel="00000000">
        <w:rPr>
          <w:rFonts w:cs="Times New Roman" w:hAnsi="Times New Roman" w:eastAsia="Times New Roman" w:ascii="Times New Roman"/>
          <w:sz w:val="24"/>
          <w:highlight w:val="white"/>
          <w:rtl w:val="0"/>
        </w:rPr>
        <w:t xml:space="preserve">degree, strength</w:t>
      </w:r>
      <w:ins w:id="27" w:date="2015-02-12T14:19:38Z" w:author="Renato Fabbri">
        <w:r w:rsidRPr="00000000" w:rsidR="00000000" w:rsidDel="00000000">
          <w:rPr>
            <w:rFonts w:cs="Times New Roman" w:hAnsi="Times New Roman" w:eastAsia="Times New Roman" w:ascii="Times New Roman"/>
            <w:sz w:val="24"/>
            <w:highlight w:val="white"/>
            <w:rtl w:val="0"/>
          </w:rPr>
          <w:t xml:space="preserve"> </w:t>
        </w:r>
      </w:ins>
      <w:del w:id="27" w:date="2015-02-12T14:19:38Z" w:author="Renato Fabbri">
        <w:r w:rsidRPr="00000000" w:rsidR="00000000" w:rsidDel="00000000">
          <w:rPr>
            <w:rFonts w:cs="Times New Roman" w:hAnsi="Times New Roman" w:eastAsia="Times New Roman" w:ascii="Times New Roman"/>
            <w:sz w:val="24"/>
            <w:highlight w:val="white"/>
            <w:rtl w:val="0"/>
          </w:rPr>
          <w:delText xml:space="preserve">,</w:delText>
        </w:r>
      </w:del>
      <w:ins w:id="27" w:date="2015-02-12T14:19:38Z" w:author="Renato Fabbri">
        <w:r w:rsidRPr="00000000" w:rsidR="00000000" w:rsidDel="00000000">
          <w:rPr>
            <w:rFonts w:cs="Times New Roman" w:hAnsi="Times New Roman" w:eastAsia="Times New Roman" w:ascii="Times New Roman"/>
            <w:sz w:val="24"/>
            <w:highlight w:val="white"/>
            <w:rtl w:val="0"/>
          </w:rPr>
          <w:t xml:space="preserve">and</w:t>
        </w:r>
      </w:ins>
      <w:r w:rsidRPr="00000000" w:rsidR="00000000" w:rsidDel="00000000">
        <w:rPr>
          <w:rFonts w:cs="Times New Roman" w:hAnsi="Times New Roman" w:eastAsia="Times New Roman" w:ascii="Times New Roman"/>
          <w:sz w:val="24"/>
          <w:highlight w:val="white"/>
          <w:rtl w:val="0"/>
        </w:rPr>
        <w:t xml:space="preserve"> betweenness</w:t>
      </w:r>
      <w:ins w:id="28" w:date="2015-02-12T14:19:03Z" w:author="Renato Fabbri">
        <w:r w:rsidRPr="00000000" w:rsidR="00000000" w:rsidDel="00000000">
          <w:rPr>
            <w:rFonts w:cs="Times New Roman" w:hAnsi="Times New Roman" w:eastAsia="Times New Roman" w:ascii="Times New Roman"/>
            <w:sz w:val="24"/>
            <w:highlight w:val="white"/>
            <w:rtl w:val="0"/>
          </w:rPr>
          <w:t xml:space="preserve">)</w:t>
        </w:r>
      </w:ins>
      <w:del w:id="28" w:date="2015-02-12T14:19:03Z" w:author="Renato Fabbri">
        <w:r w:rsidRPr="00000000" w:rsidR="00000000" w:rsidDel="00000000">
          <w:rPr>
            <w:rFonts w:cs="Times New Roman" w:hAnsi="Times New Roman" w:eastAsia="Times New Roman" w:ascii="Times New Roman"/>
            <w:sz w:val="24"/>
            <w:highlight w:val="white"/>
            <w:rtl w:val="0"/>
          </w:rPr>
          <w:delText xml:space="preserve">,</w:delText>
        </w:r>
      </w:del>
      <w:r w:rsidRPr="00000000" w:rsidR="00000000" w:rsidDel="00000000">
        <w:rPr>
          <w:rFonts w:cs="Times New Roman" w:hAnsi="Times New Roman" w:eastAsia="Times New Roman" w:ascii="Times New Roman"/>
          <w:sz w:val="24"/>
          <w:highlight w:val="white"/>
          <w:rtl w:val="0"/>
        </w:rPr>
        <w:t xml:space="preserve"> followed by symmetry-related</w:t>
      </w:r>
      <w:del w:id="29" w:date="2015-02-12T14:20:27Z" w:author="Renato Fabbri">
        <w:r w:rsidRPr="00000000" w:rsidR="00000000" w:rsidDel="00000000">
          <w:rPr>
            <w:rFonts w:cs="Times New Roman" w:hAnsi="Times New Roman" w:eastAsia="Times New Roman" w:ascii="Times New Roman"/>
            <w:sz w:val="24"/>
            <w:highlight w:val="white"/>
            <w:rtl w:val="0"/>
          </w:rPr>
          <w:delText xml:space="preserve"> measurements</w:delText>
        </w:r>
      </w:del>
      <w:r w:rsidRPr="00000000" w:rsidR="00000000" w:rsidDel="00000000">
        <w:rPr>
          <w:rFonts w:cs="Times New Roman" w:hAnsi="Times New Roman" w:eastAsia="Times New Roman" w:ascii="Times New Roman"/>
          <w:sz w:val="24"/>
          <w:highlight w:val="white"/>
          <w:rtl w:val="0"/>
        </w:rPr>
        <w:t xml:space="preserve">, </w:t>
      </w:r>
      <w:del w:id="30" w:date="2015-02-12T04:36:09Z" w:author="Renato Fabbri">
        <w:r w:rsidRPr="00000000" w:rsidR="00000000" w:rsidDel="00000000">
          <w:rPr>
            <w:rFonts w:cs="Times New Roman" w:hAnsi="Times New Roman" w:eastAsia="Times New Roman" w:ascii="Times New Roman"/>
            <w:sz w:val="24"/>
            <w:highlight w:val="white"/>
            <w:rtl w:val="0"/>
          </w:rPr>
          <w:delText xml:space="preserve">with </w:delText>
        </w:r>
      </w:del>
      <w:ins w:id="30" w:date="2015-02-12T04:36:09Z" w:author="Renato Fabbri">
        <w:r w:rsidRPr="00000000" w:rsidR="00000000" w:rsidDel="00000000">
          <w:rPr>
            <w:rFonts w:cs="Times New Roman" w:hAnsi="Times New Roman" w:eastAsia="Times New Roman" w:ascii="Times New Roman"/>
            <w:sz w:val="24"/>
            <w:highlight w:val="white"/>
            <w:rtl w:val="0"/>
          </w:rPr>
          <w:t xml:space="preserve"> and then </w:t>
        </w:r>
      </w:ins>
      <w:r w:rsidRPr="00000000" w:rsidR="00000000" w:rsidDel="00000000">
        <w:rPr>
          <w:rFonts w:cs="Times New Roman" w:hAnsi="Times New Roman" w:eastAsia="Times New Roman" w:ascii="Times New Roman"/>
          <w:sz w:val="24"/>
          <w:highlight w:val="white"/>
          <w:rtl w:val="0"/>
        </w:rPr>
        <w:t xml:space="preserve">clustering coefficient</w:t>
      </w:r>
      <w:ins w:id="31" w:date="2015-02-12T14:21:08Z" w:author="Renato Fabbri">
        <w:r w:rsidRPr="00000000" w:rsidR="00000000" w:rsidDel="00000000">
          <w:rPr>
            <w:rFonts w:cs="Times New Roman" w:hAnsi="Times New Roman" w:eastAsia="Times New Roman" w:ascii="Times New Roman"/>
            <w:sz w:val="24"/>
            <w:highlight w:val="white"/>
            <w:rtl w:val="0"/>
          </w:rPr>
          <w:t xml:space="preserve">.</w:t>
        </w:r>
      </w:ins>
      <w:del w:id="31" w:date="2015-02-12T14:21:08Z" w:author="Renato Fabbri">
        <w:r w:rsidRPr="00000000" w:rsidR="00000000" w:rsidDel="00000000">
          <w:rPr>
            <w:rFonts w:cs="Times New Roman" w:hAnsi="Times New Roman" w:eastAsia="Times New Roman" w:ascii="Times New Roman"/>
            <w:sz w:val="24"/>
            <w:highlight w:val="white"/>
            <w:rtl w:val="0"/>
          </w:rPr>
          <w:delText xml:space="preserve"> being less important.</w:delText>
        </w:r>
      </w:del>
      <w:ins w:id="31" w:date="2015-02-12T14:21:08Z" w:author="Renato Fabbri">
        <w:r w:rsidRPr="00000000" w:rsidR="00000000" w:rsidDel="00000000">
          <w:rPr>
            <w:rFonts w:cs="Times New Roman" w:hAnsi="Times New Roman" w:eastAsia="Times New Roman" w:ascii="Times New Roman"/>
            <w:sz w:val="24"/>
            <w:highlight w:val="white"/>
            <w:rtl w:val="0"/>
          </w:rPr>
          <w:t xml:space="preserve"> Degree, strength and clustering cope with different symmetry measures to bear secondary components.</w:t>
        </w:r>
        <w:del w:id="31" w:date="2015-02-12T14:21:08Z" w:author="Renato Fabbri">
          <w:r w:rsidRPr="00000000" w:rsidR="00000000" w:rsidDel="00000000">
            <w:rPr>
              <w:rFonts w:cs="Times New Roman" w:hAnsi="Times New Roman" w:eastAsia="Times New Roman" w:ascii="Times New Roman"/>
              <w:sz w:val="24"/>
              <w:highlight w:val="white"/>
              <w:rtl w:val="0"/>
            </w:rPr>
            <w:delText xml:space="preserve"> are more correlated than degree with any of them.</w:delText>
          </w:r>
        </w:del>
      </w:ins>
      <w:del w:id="31" w:date="2015-02-12T14:21:08Z" w:author="Renato Fabbri">
        <w:r w:rsidRPr="00000000" w:rsidR="00000000" w:rsidDel="00000000">
          <w:rPr>
            <w:rFonts w:cs="Times New Roman" w:hAnsi="Times New Roman" w:eastAsia="Times New Roman" w:ascii="Times New Roman"/>
            <w:sz w:val="24"/>
            <w:highlight w:val="white"/>
            <w:rtl w:val="0"/>
          </w:rPr>
          <w:delText xml:space="preserve"> </w:delText>
        </w:r>
      </w:del>
      <w:ins w:id="31" w:date="2015-02-12T14:21:08Z" w:author="Renato Fabbri">
        <w:r w:rsidRPr="00000000" w:rsidR="00000000" w:rsidDel="00000000">
          <w:rPr>
            <w:rFonts w:cs="Times New Roman" w:hAnsi="Times New Roman" w:eastAsia="Times New Roman" w:ascii="Times New Roman"/>
            <w:sz w:val="24"/>
            <w:highlight w:val="white"/>
            <w:rtl w:val="0"/>
          </w:rPr>
          <w:t xml:space="preserve"> </w:t>
        </w:r>
      </w:ins>
      <w:r w:rsidRPr="00000000" w:rsidR="00000000" w:rsidDel="00000000">
        <w:rPr>
          <w:rFonts w:cs="Times New Roman" w:hAnsi="Times New Roman" w:eastAsia="Times New Roman" w:ascii="Times New Roman"/>
          <w:sz w:val="24"/>
          <w:highlight w:val="white"/>
          <w:rtl w:val="0"/>
        </w:rPr>
        <w:t xml:space="preserve">Again, the importance of these metrics to network topology </w:t>
      </w:r>
      <w:ins w:id="32" w:date="2015-02-12T14:26:13Z" w:author="Renato Fabbri">
        <w:r w:rsidRPr="00000000" w:rsidR="00000000" w:rsidDel="00000000">
          <w:rPr>
            <w:rFonts w:cs="Times New Roman" w:hAnsi="Times New Roman" w:eastAsia="Times New Roman" w:ascii="Times New Roman"/>
            <w:sz w:val="24"/>
            <w:highlight w:val="white"/>
            <w:rtl w:val="0"/>
          </w:rPr>
          <w:t xml:space="preserve">dispersion </w:t>
        </w:r>
      </w:ins>
      <w:r w:rsidRPr="00000000" w:rsidR="00000000" w:rsidDel="00000000">
        <w:rPr>
          <w:rFonts w:cs="Times New Roman" w:hAnsi="Times New Roman" w:eastAsia="Times New Roman" w:ascii="Times New Roman"/>
          <w:sz w:val="24"/>
          <w:highlight w:val="white"/>
          <w:rtl w:val="0"/>
        </w:rPr>
        <w:t xml:space="preserve">was practically the same for all email lists examined, and stable over time. </w:t>
      </w:r>
      <w:del w:id="33" w:date="2015-02-12T14:16:12Z" w:author="Renato Fabbri">
        <w:r w:rsidRPr="00000000" w:rsidR="00000000" w:rsidDel="00000000">
          <w:rPr>
            <w:rFonts w:cs="Times New Roman" w:hAnsi="Times New Roman" w:eastAsia="Times New Roman" w:ascii="Times New Roman"/>
            <w:sz w:val="24"/>
            <w:highlight w:val="white"/>
            <w:rtl w:val="0"/>
          </w:rPr>
          <w:delText xml:space="preserve">The overall structure of the networks is governed by activity of the intermediary vertices, which may be stable or intermittent and exhibit preferential communication to peripheral, intermediary or hub vertices.</w:delText>
        </w:r>
      </w:del>
      <w:ins w:id="33" w:date="2015-02-12T14:16:12Z" w:author="Renato Fabbri">
        <w:del w:id="33" w:date="2015-02-12T14:16:12Z" w:author="Renato Fabbri">
          <w:r w:rsidRPr="00000000" w:rsidR="00000000" w:rsidDel="00000000">
            <w:rPr>
              <w:rFonts w:cs="Times New Roman" w:hAnsi="Times New Roman" w:eastAsia="Times New Roman" w:ascii="Times New Roman"/>
              <w:sz w:val="24"/>
              <w:highlight w:val="white"/>
              <w:rtl w:val="0"/>
            </w:rPr>
            <w:delText xml:space="preserve"> </w:delText>
          </w:r>
          <w:r w:rsidRPr="00000000" w:rsidR="00000000" w:rsidDel="00000000">
            <w:rPr>
              <w:rFonts w:cs="Times New Roman" w:hAnsi="Times New Roman" w:eastAsia="Times New Roman" w:ascii="Times New Roman"/>
              <w:sz w:val="24"/>
              <w:highlight w:val="white"/>
              <w:rtl w:val="0"/>
            </w:rPr>
            <w:delText xml:space="preserve">The general typology concentrates on a human primitive typology of interaction contexts, as a sketch for a physics-based typology of agents, with proper social and psychological speculations. </w:delText>
          </w:r>
        </w:del>
      </w:ins>
      <w:del w:id="33" w:date="2015-02-12T14:16:12Z" w:author="Renato Fabbri">
        <w:r w:rsidRPr="00000000" w:rsidR="00000000" w:rsidDel="00000000">
          <w:rPr>
            <w:rFonts w:cs="Times New Roman" w:hAnsi="Times New Roman" w:eastAsia="Times New Roman" w:ascii="Times New Roman"/>
            <w:sz w:val="24"/>
            <w:highlight w:val="white"/>
            <w:rtl w:val="0"/>
          </w:rPr>
          <w:delText xml:space="preserve"> </w:delText>
        </w:r>
      </w:del>
      <w:r w:rsidRPr="00000000" w:rsidR="00000000" w:rsidDel="00000000">
        <w:rPr>
          <w:rFonts w:cs="Times New Roman" w:hAnsi="Times New Roman" w:eastAsia="Times New Roman" w:ascii="Times New Roman"/>
          <w:sz w:val="24"/>
          <w:highlight w:val="white"/>
          <w:rtl w:val="0"/>
        </w:rPr>
        <w:t xml:space="preserve">Because the network properties reported did not depend on the email list and were stable over time, </w:t>
      </w:r>
      <w:ins w:id="34" w:date="2015-02-13T01:08:17Z" w:author="Renato Fabbri">
        <w:r w:rsidRPr="00000000" w:rsidR="00000000" w:rsidDel="00000000">
          <w:rPr>
            <w:rFonts w:cs="Times New Roman" w:hAnsi="Times New Roman" w:eastAsia="Times New Roman" w:ascii="Times New Roman"/>
            <w:sz w:val="24"/>
            <w:highlight w:val="white"/>
            <w:rtl w:val="0"/>
          </w:rPr>
          <w:t xml:space="preserve">and because observed structure is in accordance with expectations driven from literature for human interaction networks, </w:t>
        </w:r>
      </w:ins>
      <w:r w:rsidRPr="00000000" w:rsidR="00000000" w:rsidDel="00000000">
        <w:rPr>
          <w:rFonts w:cs="Times New Roman" w:hAnsi="Times New Roman" w:eastAsia="Times New Roman" w:ascii="Times New Roman"/>
          <w:sz w:val="24"/>
          <w:highlight w:val="white"/>
          <w:rtl w:val="0"/>
        </w:rPr>
        <w:t xml:space="preserve">we believe that the </w:t>
      </w:r>
      <w:ins w:id="35" w:date="2015-02-12T04:36:09Z" w:author="Renato Fabbri">
        <w:r w:rsidRPr="00000000" w:rsidR="00000000" w:rsidDel="00000000">
          <w:rPr>
            <w:rFonts w:cs="Times New Roman" w:hAnsi="Times New Roman" w:eastAsia="Times New Roman" w:ascii="Times New Roman"/>
            <w:sz w:val="24"/>
            <w:highlight w:val="white"/>
            <w:rtl w:val="0"/>
          </w:rPr>
          <w:t xml:space="preserve">properties</w:t>
        </w:r>
      </w:ins>
      <w:del w:id="35" w:date="2015-02-12T04:36:09Z" w:author="Renato Fabbri">
        <w:r w:rsidRPr="00000000" w:rsidR="00000000" w:rsidDel="00000000">
          <w:rPr>
            <w:rFonts w:cs="Times New Roman" w:hAnsi="Times New Roman" w:eastAsia="Times New Roman" w:ascii="Times New Roman"/>
            <w:sz w:val="24"/>
            <w:highlight w:val="white"/>
            <w:rtl w:val="0"/>
          </w:rPr>
          <w:delText xml:space="preserve">approach</w:delText>
        </w:r>
      </w:del>
      <w:r w:rsidRPr="00000000" w:rsidR="00000000" w:rsidDel="00000000">
        <w:rPr>
          <w:rFonts w:cs="Times New Roman" w:hAnsi="Times New Roman" w:eastAsia="Times New Roman" w:ascii="Times New Roman"/>
          <w:sz w:val="24"/>
          <w:highlight w:val="white"/>
          <w:rtl w:val="0"/>
        </w:rPr>
        <w:t xml:space="preserve"> </w:t>
      </w:r>
      <w:ins w:id="36" w:date="2015-02-13T01:08:37Z" w:author="Renato Fabbri">
        <w:r w:rsidRPr="00000000" w:rsidR="00000000" w:rsidDel="00000000">
          <w:rPr>
            <w:rFonts w:cs="Times New Roman" w:hAnsi="Times New Roman" w:eastAsia="Times New Roman" w:ascii="Times New Roman"/>
            <w:sz w:val="24"/>
            <w:highlight w:val="white"/>
            <w:rtl w:val="0"/>
          </w:rPr>
          <w:t xml:space="preserve">observed </w:t>
        </w:r>
      </w:ins>
      <w:del w:id="36" w:date="2015-02-13T01:08:37Z" w:author="Renato Fabbri">
        <w:r w:rsidRPr="00000000" w:rsidR="00000000" w:rsidDel="00000000">
          <w:rPr>
            <w:rFonts w:cs="Times New Roman" w:hAnsi="Times New Roman" w:eastAsia="Times New Roman" w:ascii="Times New Roman"/>
            <w:sz w:val="24"/>
            <w:highlight w:val="white"/>
            <w:rtl w:val="0"/>
          </w:rPr>
          <w:delText xml:space="preserve">proposed here </w:delText>
        </w:r>
      </w:del>
      <w:ins w:id="36" w:date="2015-02-13T01:08:37Z" w:author="Renato Fabbri">
        <w:r w:rsidRPr="00000000" w:rsidR="00000000" w:rsidDel="00000000">
          <w:rPr>
            <w:rFonts w:cs="Times New Roman" w:hAnsi="Times New Roman" w:eastAsia="Times New Roman" w:ascii="Times New Roman"/>
            <w:sz w:val="24"/>
            <w:highlight w:val="white"/>
            <w:rtl w:val="0"/>
          </w:rPr>
          <w:t xml:space="preserve"> holds for general human interaction networks, and the approach </w:t>
        </w:r>
      </w:ins>
      <w:r w:rsidRPr="00000000" w:rsidR="00000000" w:rsidDel="00000000">
        <w:rPr>
          <w:rFonts w:cs="Times New Roman" w:hAnsi="Times New Roman" w:eastAsia="Times New Roman" w:ascii="Times New Roman"/>
          <w:sz w:val="24"/>
          <w:highlight w:val="white"/>
          <w:rtl w:val="0"/>
        </w:rPr>
        <w:t xml:space="preserve">can be applied to </w:t>
      </w:r>
      <w:del w:id="37" w:date="2015-02-12T04:36:07Z" w:author="Renato Fabbri">
        <w:r w:rsidRPr="00000000" w:rsidR="00000000" w:rsidDel="00000000">
          <w:rPr>
            <w:rFonts w:cs="Times New Roman" w:hAnsi="Times New Roman" w:eastAsia="Times New Roman" w:ascii="Times New Roman"/>
            <w:sz w:val="24"/>
            <w:highlight w:val="white"/>
            <w:rtl w:val="0"/>
          </w:rPr>
          <w:delText xml:space="preserve">any </w:delText>
        </w:r>
      </w:del>
      <w:r w:rsidRPr="00000000" w:rsidR="00000000" w:rsidDel="00000000">
        <w:rPr>
          <w:rFonts w:cs="Times New Roman" w:hAnsi="Times New Roman" w:eastAsia="Times New Roman" w:ascii="Times New Roman"/>
          <w:sz w:val="24"/>
          <w:highlight w:val="white"/>
          <w:rtl w:val="0"/>
        </w:rPr>
        <w:t xml:space="preserve">other type</w:t>
      </w:r>
      <w:ins w:id="38" w:date="2015-02-12T04:36:07Z" w:author="Renato Fabbri">
        <w:r w:rsidRPr="00000000" w:rsidR="00000000" w:rsidDel="00000000">
          <w:rPr>
            <w:rFonts w:cs="Times New Roman" w:hAnsi="Times New Roman" w:eastAsia="Times New Roman" w:ascii="Times New Roman"/>
            <w:sz w:val="24"/>
            <w:highlight w:val="white"/>
            <w:rtl w:val="0"/>
          </w:rPr>
          <w:t xml:space="preserve">s</w:t>
        </w:r>
      </w:ins>
      <w:r w:rsidRPr="00000000" w:rsidR="00000000" w:rsidDel="00000000">
        <w:rPr>
          <w:rFonts w:cs="Times New Roman" w:hAnsi="Times New Roman" w:eastAsia="Times New Roman" w:ascii="Times New Roman"/>
          <w:sz w:val="24"/>
          <w:highlight w:val="white"/>
          <w:rtl w:val="0"/>
        </w:rPr>
        <w:t xml:space="preserve"> of </w:t>
      </w:r>
      <w:ins w:id="39" w:date="2015-02-12T04:36:06Z" w:author="Renato Fabbri">
        <w:del w:id="39" w:date="2015-02-12T04:36:06Z" w:author="Renato Fabbri">
          <w:r w:rsidRPr="00000000" w:rsidR="00000000" w:rsidDel="00000000">
            <w:rPr>
              <w:rFonts w:cs="Times New Roman" w:hAnsi="Times New Roman" w:eastAsia="Times New Roman" w:ascii="Times New Roman"/>
              <w:sz w:val="24"/>
              <w:highlight w:val="white"/>
              <w:rtl w:val="0"/>
            </w:rPr>
            <w:delText xml:space="preserve">human </w:delText>
          </w:r>
        </w:del>
      </w:ins>
      <w:del w:id="39" w:date="2015-02-12T04:36:06Z" w:author="Renato Fabbri">
        <w:r w:rsidRPr="00000000" w:rsidR="00000000" w:rsidDel="00000000">
          <w:rPr>
            <w:rFonts w:cs="Times New Roman" w:hAnsi="Times New Roman" w:eastAsia="Times New Roman" w:ascii="Times New Roman"/>
            <w:sz w:val="24"/>
            <w:highlight w:val="white"/>
            <w:rtl w:val="0"/>
          </w:rPr>
          <w:delText xml:space="preserve">interaction </w:delText>
        </w:r>
      </w:del>
      <w:r w:rsidRPr="00000000" w:rsidR="00000000" w:rsidDel="00000000">
        <w:rPr>
          <w:rFonts w:cs="Times New Roman" w:hAnsi="Times New Roman" w:eastAsia="Times New Roman" w:ascii="Times New Roman"/>
          <w:sz w:val="24"/>
          <w:highlight w:val="white"/>
          <w:rtl w:val="0"/>
        </w:rPr>
        <w:t xml:space="preserve">network</w:t>
      </w:r>
      <w:ins w:id="40" w:date="2015-02-12T14:27:47Z" w:author="Renato Fabbri">
        <w:r w:rsidRPr="00000000" w:rsidR="00000000" w:rsidDel="00000000">
          <w:rPr>
            <w:rFonts w:cs="Times New Roman" w:hAnsi="Times New Roman" w:eastAsia="Times New Roman" w:ascii="Times New Roman"/>
            <w:sz w:val="24"/>
            <w:highlight w:val="white"/>
            <w:rtl w:val="0"/>
          </w:rPr>
          <w:t xml:space="preserve">s. Current unfoldings include applications for governance and accountability proposals and implementations, anthropological physics experimentations and the report of quantitative differences of textual production as connectivity of agents changes.</w:t>
        </w:r>
      </w:ins>
      <w:del w:id="40" w:date="2015-02-12T14:27:47Z" w:author="Renato Fabbri">
        <w:r w:rsidRPr="00000000" w:rsidR="00000000" w:rsidDel="00000000">
          <w:rPr>
            <w:rFonts w:cs="Times New Roman" w:hAnsi="Times New Roman" w:eastAsia="Times New Roman" w:ascii="Times New Roman"/>
            <w:sz w:val="24"/>
            <w:highlight w:val="white"/>
            <w:rtl w:val="0"/>
          </w:rPr>
          <w:delText xml:space="preserve"> (quero uma sentença forte no final, com as implicações do trabalho. Por favor, ajude aqui).</w:delText>
        </w:r>
      </w:del>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\end{abstract}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\pacs{89.75.Fb,05.65.+b,89.65.-s}% PACS, the Physics and Astronomy</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\keywords{complex networks, social network analysis, pattern recognition, statistics}%Use showkeys class option if keyword</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\maketitle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ins w:id="41" w:date="2015-02-12T02:59:57Z" w:author="Renato Fabbri">
        <w:r w:rsidRPr="00000000" w:rsidR="00000000" w:rsidDel="00000000">
          <w:rPr>
            <w:rFonts w:cs="Courier New" w:hAnsi="Courier New" w:eastAsia="Courier New" w:ascii="Courier New"/>
            <w:b w:val="0"/>
            <w:sz w:val="20"/>
            <w:rtl w:val="0"/>
          </w:rPr>
          <w:t xml:space="preserve">%</w:t>
        </w:r>
      </w:ins>
      <w:commentRangeStart w:id="0"/>
      <w:r w:rsidRPr="00000000" w:rsidR="00000000" w:rsidDel="00000000">
        <w:rPr>
          <w:rFonts w:cs="Courier New" w:hAnsi="Courier New" w:eastAsia="Courier New" w:ascii="Courier New"/>
          <w:b w:val="0"/>
          <w:color w:val="000000"/>
          <w:sz w:val="20"/>
          <w:highlight w:val="yellow"/>
          <w:rtl w:val="0"/>
        </w:rPr>
        <w:t xml:space="preserve">Obs. Em geral não se incluem citações como esta abaixo nos artigos, e podemos </w:t>
      </w:r>
      <w:ins w:id="42" w:date="2015-02-12T02:59:59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ter problema de aceitação se um referee não entender o porquê de colocá-la.</w:t>
      </w:r>
      <w:r w:rsidRPr="00000000" w:rsidR="00000000" w:rsidDel="00000000">
        <w:rPr>
          <w:rFonts w:cs="Courier New" w:hAnsi="Courier New" w:eastAsia="Courier New" w:ascii="Courier New"/>
          <w:b w:val="0"/>
          <w:sz w:val="20"/>
          <w:rtl w:val="0"/>
        </w:rPr>
        <w:t xml:space="preserve">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\begin{quotation}</w:t>
      </w:r>
    </w:p>
    <w:p w:rsidP="00000000" w:rsidRPr="00000000" w:rsidR="00000000" w:rsidDel="00000000" w:rsidRDefault="00000000">
      <w:pPr>
        <w:spacing w:lineRule="auto" w:after="0" w:line="240" w:before="0"/>
        <w:contextualSpacing w:val="0"/>
      </w:pPr>
      <w:del w:id="43" w:date="2015-02-12T01:21:58Z" w:author="Renato Fabbri">
        <w:r w:rsidRPr="00000000" w:rsidR="00000000" w:rsidDel="00000000">
          <w:rPr>
            <w:rFonts w:cs="Courier New" w:hAnsi="Courier New" w:eastAsia="Courier New" w:ascii="Courier New"/>
            <w:b w:val="0"/>
            <w:color w:val="000000"/>
            <w:sz w:val="20"/>
            <w:highlight w:val="yellow"/>
            <w:rtl w:val="0"/>
          </w:rPr>
          <w:delText xml:space="preserve">% </w:delText>
        </w:r>
      </w:del>
      <w:r w:rsidRPr="00000000" w:rsidR="00000000" w:rsidDel="00000000">
        <w:rPr>
          <w:rFonts w:cs="Courier New" w:hAnsi="Courier New" w:eastAsia="Courier New" w:ascii="Courier New"/>
          <w:b w:val="0"/>
          <w:color w:val="000000"/>
          <w:sz w:val="20"/>
          <w:highlight w:val="yellow"/>
          <w:rtl w:val="0"/>
        </w:rPr>
        <w:t xml:space="preserve">`The reason for the persistent plausibility of the typological approach, however, is not a static biological one, but just the opposite: dynamic and social. The fact that human society has been up to now divided into classes affects more than the external relations of men. The marks of social repression are left within the individual soul.' </w:t>
      </w:r>
    </w:p>
    <w:p w:rsidP="00000000" w:rsidRPr="00000000" w:rsidR="00000000" w:rsidDel="00000000" w:rsidRDefault="00000000">
      <w:pPr>
        <w:spacing w:lineRule="auto" w:after="0" w:line="240" w:before="0"/>
        <w:contextualSpacing w:val="0"/>
      </w:pPr>
      <w:del w:id="44" w:date="2015-02-12T01:22:00Z" w:author="Renato Fabbri">
        <w:r w:rsidRPr="00000000" w:rsidR="00000000" w:rsidDel="00000000">
          <w:rPr>
            <w:rFonts w:cs="Courier New" w:hAnsi="Courier New" w:eastAsia="Courier New" w:ascii="Courier New"/>
            <w:b w:val="0"/>
            <w:color w:val="000000"/>
            <w:sz w:val="20"/>
            <w:highlight w:val="yellow"/>
            <w:rtl w:val="0"/>
          </w:rPr>
          <w:delText xml:space="preserve">% </w:delText>
        </w:r>
      </w:del>
      <w:r w:rsidRPr="00000000" w:rsidR="00000000" w:rsidDel="00000000">
        <w:rPr>
          <w:rtl w:val="0"/>
        </w:rPr>
      </w:r>
    </w:p>
    <w:p w:rsidP="00000000" w:rsidRPr="00000000" w:rsidR="00000000" w:rsidDel="00000000" w:rsidRDefault="00000000">
      <w:pPr>
        <w:spacing w:lineRule="auto" w:after="0" w:line="240" w:before="0"/>
        <w:contextualSpacing w:val="0"/>
      </w:pPr>
      <w:ins w:id="45" w:date="2015-02-12T01:21:33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`The conception of personality structure is the</w:t>
      </w:r>
    </w:p>
    <w:p w:rsidP="00000000" w:rsidRPr="00000000" w:rsidR="00000000" w:rsidDel="00000000" w:rsidRDefault="00000000">
      <w:pPr>
        <w:spacing w:lineRule="auto" w:after="0" w:line="240" w:before="0"/>
        <w:contextualSpacing w:val="0"/>
      </w:pPr>
      <w:ins w:id="46" w:date="2015-02-12T01:21:36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best safeguard against the</w:t>
      </w:r>
    </w:p>
    <w:p w:rsidP="00000000" w:rsidRPr="00000000" w:rsidR="00000000" w:rsidDel="00000000" w:rsidRDefault="00000000">
      <w:pPr>
        <w:spacing w:lineRule="auto" w:after="0" w:line="240" w:before="0"/>
        <w:contextualSpacing w:val="0"/>
      </w:pPr>
      <w:ins w:id="47" w:date="2015-02-12T01:21:37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inclination to attribute persistent trends in the</w:t>
      </w:r>
    </w:p>
    <w:p w:rsidP="00000000" w:rsidRPr="00000000" w:rsidR="00000000" w:rsidDel="00000000" w:rsidRDefault="00000000">
      <w:pPr>
        <w:spacing w:lineRule="auto" w:after="0" w:line="240" w:before="0"/>
        <w:contextualSpacing w:val="0"/>
      </w:pPr>
      <w:ins w:id="48" w:date="2015-02-12T01:21:38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individual to something</w:t>
      </w:r>
    </w:p>
    <w:p w:rsidP="00000000" w:rsidRPr="00000000" w:rsidR="00000000" w:rsidDel="00000000" w:rsidRDefault="00000000">
      <w:pPr>
        <w:spacing w:lineRule="auto" w:after="0" w:line="240" w:before="0"/>
        <w:contextualSpacing w:val="0"/>
      </w:pPr>
      <w:ins w:id="49" w:date="2015-02-12T01:21:41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"innate" or "basic" or "racial" within him. The</w:t>
      </w:r>
    </w:p>
    <w:p w:rsidP="00000000" w:rsidRPr="00000000" w:rsidR="00000000" w:rsidDel="00000000" w:rsidRDefault="00000000">
      <w:pPr>
        <w:spacing w:lineRule="auto" w:after="0" w:line="240" w:before="0"/>
        <w:contextualSpacing w:val="0"/>
      </w:pPr>
      <w:ins w:id="50" w:date="2015-02-12T01:21:42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Nazi allegation that natural, biological traits decide the total being of a </w:t>
      </w:r>
      <w:ins w:id="51" w:date="2015-02-12T01:21:42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person</w:t>
      </w:r>
    </w:p>
    <w:p w:rsidP="00000000" w:rsidRPr="00000000" w:rsidR="00000000" w:rsidDel="00000000" w:rsidRDefault="00000000">
      <w:pPr>
        <w:spacing w:lineRule="auto" w:after="0" w:line="240" w:before="0"/>
        <w:contextualSpacing w:val="0"/>
      </w:pPr>
      <w:ins w:id="52" w:date="2015-02-12T01:21:43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would not have been such</w:t>
      </w:r>
    </w:p>
    <w:p w:rsidP="00000000" w:rsidRPr="00000000" w:rsidR="00000000" w:rsidDel="00000000" w:rsidRDefault="00000000">
      <w:pPr>
        <w:spacing w:lineRule="auto" w:after="0" w:line="240" w:before="0"/>
        <w:contextualSpacing w:val="0"/>
      </w:pPr>
      <w:ins w:id="53" w:date="2015-02-12T01:21:45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a successful political device</w:t>
      </w:r>
    </w:p>
    <w:p w:rsidP="00000000" w:rsidRPr="00000000" w:rsidR="00000000" w:rsidDel="00000000" w:rsidRDefault="00000000">
      <w:pPr>
        <w:spacing w:lineRule="auto" w:after="0" w:line="240" w:before="0"/>
        <w:contextualSpacing w:val="0"/>
      </w:pPr>
      <w:ins w:id="54" w:date="2015-02-12T01:21:46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had it not been possible to point to numerous</w:t>
      </w:r>
    </w:p>
    <w:p w:rsidP="00000000" w:rsidRPr="00000000" w:rsidR="00000000" w:rsidDel="00000000" w:rsidRDefault="00000000">
      <w:pPr>
        <w:spacing w:lineRule="auto" w:after="0" w:line="240" w:before="0"/>
        <w:contextualSpacing w:val="0"/>
      </w:pPr>
      <w:ins w:id="55" w:date="2015-02-12T01:21:50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instances of relative fixity in human behavior and to</w:t>
      </w:r>
    </w:p>
    <w:p w:rsidP="00000000" w:rsidRPr="00000000" w:rsidR="00000000" w:rsidDel="00000000" w:rsidRDefault="00000000">
      <w:pPr>
        <w:spacing w:lineRule="auto" w:after="0" w:line="240" w:before="0"/>
        <w:contextualSpacing w:val="0"/>
      </w:pPr>
      <w:ins w:id="56" w:date="2015-02-12T01:21:50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challenge those who</w:t>
      </w:r>
    </w:p>
    <w:p w:rsidP="00000000" w:rsidRPr="00000000" w:rsidR="00000000" w:rsidDel="00000000" w:rsidRDefault="00000000">
      <w:pPr>
        <w:spacing w:lineRule="auto" w:after="0" w:line="240" w:before="0"/>
        <w:contextualSpacing w:val="0"/>
        <w:rPr>
          <w:del w:id="58" w:date="2015-02-12T01:22:11Z" w:author="Renato Fabbri"/>
        </w:rPr>
      </w:pPr>
      <w:ins w:id="57" w:date="2015-02-12T01:21:51Z" w:author="Renato Fabbri">
        <w:r w:rsidRPr="00000000" w:rsidR="00000000" w:rsidDel="00000000">
          <w:rPr>
            <w:rFonts w:cs="Courier New" w:hAnsi="Courier New" w:eastAsia="Courier New" w:ascii="Courier New"/>
            <w:b w:val="0"/>
            <w:color w:val="000000"/>
            <w:sz w:val="20"/>
            <w:highlight w:val="yellow"/>
            <w:rtl w:val="0"/>
          </w:rPr>
          <w:t xml:space="preserve">% </w:t>
        </w:r>
      </w:ins>
      <w:r w:rsidRPr="00000000" w:rsidR="00000000" w:rsidDel="00000000">
        <w:rPr>
          <w:rFonts w:cs="Courier New" w:hAnsi="Courier New" w:eastAsia="Courier New" w:ascii="Courier New"/>
          <w:b w:val="0"/>
          <w:color w:val="000000"/>
          <w:sz w:val="20"/>
          <w:highlight w:val="yellow"/>
          <w:rtl w:val="0"/>
        </w:rPr>
        <w:t xml:space="preserve">thought to explain them on any basis other than a biological one.'</w:t>
      </w:r>
      <w:del w:id="58" w:date="2015-02-12T01:22:11Z" w:author="Renato Fabbri">
        <w:r w:rsidRPr="00000000" w:rsidR="00000000" w:rsidDel="00000000">
          <w:rPr>
            <w:rtl w:val="0"/>
          </w:rPr>
        </w:r>
      </w:del>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\emph{- Adorno et al, 1969, p. 747}</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\end{quotation}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\section{\label{sec:into}Introduction}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present work is aimed at finding common characteristics among (email) interaction networks. This includes observations along time, which imply network evolution, a field that has received dedicated attention from the research community</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for more than a decade~\cite{barabasiEvo,newmanEvolving}.</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While significant measures will depend on the model and system characteristics~\cite{newmanStru, newmanWeight},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this work considers only directed, weighted and human interaction networks. Undirected and unweighted representation of such networks is also found in the literature and can be obtained by simplification~\cite{GMANE2}.</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Text mining and typologies of online participants benefit from the results here presented~\cite{rcText,rcTipo}.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Although all networks considered originated from email lists,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coherence with literature suggests that results hold for a more general class of interaction networks,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such as observed in online platforms (e.g. LinkedIn, Facebook, Twitter).</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\subsection{Related work}</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commentRangeStart w:id="1"/>
      <w:commentRangeStart w:id="2"/>
      <w:r w:rsidRPr="00000000" w:rsidR="00000000" w:rsidDel="00000000">
        <w:rPr>
          <w:rFonts w:cs="Courier New" w:hAnsi="Courier New" w:eastAsia="Courier New" w:ascii="Courier New"/>
          <w:b w:val="0"/>
          <w:color w:val="000000"/>
          <w:sz w:val="20"/>
          <w:highlight w:val="yellow"/>
          <w:rtl w:val="0"/>
        </w:rPr>
        <w:t xml:space="preserve">Esta seção parece bastante curta, e talvez possa ser acrescida com menção a trabalhos mais gerais sobre Interaction networks.</w:t>
      </w:r>
      <w:r w:rsidRPr="00000000" w:rsidR="00000000" w:rsidDel="00000000">
        <w:rPr>
          <w:rFonts w:cs="Courier New" w:hAnsi="Courier New" w:eastAsia="Courier New" w:ascii="Courier New"/>
          <w:b w:val="0"/>
          <w:sz w:val="20"/>
          <w:rtl w:val="0"/>
        </w:rPr>
        <w:t xml:space="preserve"> </w:t>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after="0" w:line="240" w:before="0"/>
        <w:contextualSpacing w:val="0"/>
        <w:rPr>
          <w:ins w:id="59" w:date="2015-02-12T04:49:06Z" w:author="Renato Fabbri"/>
        </w:rPr>
      </w:pPr>
      <w:ins w:id="59" w:date="2015-02-12T04:49:06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59" w:date="2015-02-12T04:49:06Z" w:author="Renato Fabbri"/>
        </w:rPr>
      </w:pPr>
      <w:ins w:id="59" w:date="2015-02-12T04:49:06Z" w:author="Renato Fabbri">
        <w:r w:rsidRPr="00000000" w:rsidR="00000000" w:rsidDel="00000000">
          <w:rPr>
            <w:rFonts w:cs="Courier New" w:hAnsi="Courier New" w:eastAsia="Courier New" w:ascii="Courier New"/>
            <w:b w:val="0"/>
            <w:sz w:val="20"/>
            <w:rtl w:val="0"/>
          </w:rPr>
          <w:t xml:space="preserve">This evolution represented by a timeline of activity snapshots with a constant number of contiguous messages that a succession of networks. This approach, although coherent and intuitive, seems not to be explored to date~\cite{netWindowEvo}.</w:t>
        </w:r>
      </w:ins>
    </w:p>
    <w:p w:rsidP="00000000" w:rsidRPr="00000000" w:rsidR="00000000" w:rsidDel="00000000" w:rsidRDefault="00000000">
      <w:pPr>
        <w:spacing w:lineRule="auto" w:after="0" w:line="240" w:before="0"/>
        <w:contextualSpacing w:val="0"/>
      </w:pP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after="0" w:line="240" w:before="0"/>
        <w:contextualSpacing w:val="0"/>
        <w:rPr>
          <w:ins w:id="61" w:date="2015-02-12T04:36:28Z" w:author="Renato Fabbri"/>
        </w:rPr>
      </w:pPr>
      <w:r w:rsidRPr="00000000" w:rsidR="00000000" w:rsidDel="00000000">
        <w:rPr>
          <w:rFonts w:cs="Courier New" w:hAnsi="Courier New" w:eastAsia="Courier New" w:ascii="Courier New"/>
          <w:b w:val="0"/>
          <w:sz w:val="20"/>
          <w:rtl w:val="0"/>
        </w:rPr>
        <w:t xml:space="preserve">Works on network evolution often consider solely network growth, in which there is a monotonic increase in the number of events considered~\cite{barabasiEvo}.</w:t>
      </w:r>
      <w:del w:id="60" w:date="2015-02-12T03:35:24Z" w:author="Renato Fabbri">
        <w:r w:rsidRPr="00000000" w:rsidR="00000000" w:rsidDel="00000000">
          <w:rPr>
            <w:rFonts w:cs="Courier New" w:hAnsi="Courier New" w:eastAsia="Courier New" w:ascii="Courier New"/>
            <w:b w:val="0"/>
            <w:sz w:val="20"/>
            <w:rtl w:val="0"/>
          </w:rPr>
          <w:delText xml:space="preserve"> </w:delText>
        </w:r>
      </w:del>
      <w:ins w:id="61" w:date="2015-02-12T04:36:28Z" w:author="Renato Fabbri">
        <w:r w:rsidRPr="00000000" w:rsidR="00000000" w:rsidDel="00000000">
          <w:rPr>
            <w:rFonts w:cs="Courier New" w:hAnsi="Courier New" w:eastAsia="Courier New" w:ascii="Courier New"/>
            <w:b w:val="0"/>
            <w:sz w:val="20"/>
            <w:rtl w:val="0"/>
          </w:rPr>
          <w:t xml:space="preserve">Exceptions, which a</w:t>
        </w:r>
        <w:r w:rsidRPr="00000000" w:rsidR="00000000" w:rsidDel="00000000">
          <w:rPr>
            <w:rFonts w:cs="Courier New" w:hAnsi="Courier New" w:eastAsia="Courier New" w:ascii="Courier New"/>
            <w:b w:val="0"/>
            <w:sz w:val="20"/>
            <w:rtl w:val="0"/>
          </w:rPr>
          <w:t xml:space="preserve">re more closely related to the the present article, are reported in this section.</w:t>
        </w:r>
        <w:r w:rsidRPr="00000000" w:rsidR="00000000" w:rsidDel="00000000">
          <w:rPr>
            <w:rtl w:val="0"/>
          </w:rPr>
        </w:r>
      </w:ins>
    </w:p>
    <w:p w:rsidP="00000000" w:rsidRPr="00000000" w:rsidR="00000000" w:rsidDel="00000000" w:rsidRDefault="00000000">
      <w:pPr>
        <w:spacing w:lineRule="auto" w:after="0" w:line="240" w:before="0"/>
        <w:contextualSpacing w:val="0"/>
        <w:rPr>
          <w:ins w:id="61" w:date="2015-02-12T04:36:28Z" w:author="Renato Fabbri"/>
        </w:rPr>
      </w:pPr>
      <w:ins w:id="61" w:date="2015-02-12T04:36:28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70" w:date="2015-02-12T15:35:41Z" w:author="Renato Fabbri"/>
        </w:rPr>
      </w:pPr>
      <w:r w:rsidRPr="00000000" w:rsidR="00000000" w:rsidDel="00000000">
        <w:rPr>
          <w:rFonts w:cs="Courier New" w:hAnsi="Courier New" w:eastAsia="Courier New" w:ascii="Courier New"/>
          <w:b w:val="0"/>
          <w:sz w:val="20"/>
          <w:rtl w:val="0"/>
        </w:rPr>
        <w:t xml:space="preserve">The evolution of </w:t>
      </w:r>
      <w:ins w:id="62" w:date="2015-02-12T14:31:49Z" w:author="Renato Fabbri">
        <w:r w:rsidRPr="00000000" w:rsidR="00000000" w:rsidDel="00000000">
          <w:rPr>
            <w:rFonts w:cs="Courier New" w:hAnsi="Courier New" w:eastAsia="Courier New" w:ascii="Courier New"/>
            <w:b w:val="0"/>
            <w:sz w:val="20"/>
            <w:rtl w:val="0"/>
          </w:rPr>
          <w:t xml:space="preserve">human </w:t>
        </w:r>
      </w:ins>
      <w:r w:rsidRPr="00000000" w:rsidR="00000000" w:rsidDel="00000000">
        <w:rPr>
          <w:rFonts w:cs="Courier New" w:hAnsi="Courier New" w:eastAsia="Courier New" w:ascii="Courier New"/>
          <w:b w:val="0"/>
          <w:sz w:val="20"/>
          <w:rtl w:val="0"/>
        </w:rPr>
        <w:t xml:space="preserve">interaction networks was addressed with a community focus, where the direction of edges was not taken into account~\cite{barabasiEvo}. </w:t>
      </w:r>
      <w:ins w:id="63" w:date="2015-02-12T14:31:32Z" w:author="Renato Fabbri">
        <w:r w:rsidRPr="00000000" w:rsidR="00000000" w:rsidDel="00000000">
          <w:rPr>
            <w:rFonts w:cs="Courier New" w:hAnsi="Courier New" w:eastAsia="Courier New" w:ascii="Courier New"/>
            <w:b w:val="0"/>
            <w:sz w:val="20"/>
            <w:rtl w:val="0"/>
          </w:rPr>
          <w:t xml:space="preserve">In another article, </w:t>
        </w:r>
      </w:ins>
      <w:del w:id="63" w:date="2015-02-12T14:31:32Z" w:author="Renato Fabbri">
        <w:r w:rsidRPr="00000000" w:rsidR="00000000" w:rsidDel="00000000">
          <w:rPr>
            <w:rFonts w:cs="Courier New" w:hAnsi="Courier New" w:eastAsia="Courier New" w:ascii="Courier New"/>
            <w:b w:val="0"/>
            <w:sz w:val="20"/>
            <w:rtl w:val="0"/>
          </w:rPr>
          <w:delText xml:space="preserve">T</w:delText>
        </w:r>
      </w:del>
      <w:ins w:id="63" w:date="2015-02-12T14:31:32Z" w:author="Renato Fabbri">
        <w:r w:rsidRPr="00000000" w:rsidR="00000000" w:rsidDel="00000000">
          <w:rPr>
            <w:rFonts w:cs="Courier New" w:hAnsi="Courier New" w:eastAsia="Courier New" w:ascii="Courier New"/>
            <w:b w:val="0"/>
            <w:sz w:val="20"/>
            <w:rtl w:val="0"/>
          </w:rPr>
          <w:t xml:space="preserve">t</w:t>
        </w:r>
      </w:ins>
      <w:r w:rsidRPr="00000000" w:rsidR="00000000" w:rsidDel="00000000">
        <w:rPr>
          <w:rFonts w:cs="Courier New" w:hAnsi="Courier New" w:eastAsia="Courier New" w:ascii="Courier New"/>
          <w:b w:val="0"/>
          <w:sz w:val="20"/>
          <w:rtl w:val="0"/>
        </w:rPr>
        <w:t xml:space="preserve">wo topologically different networks emerged</w:t>
      </w:r>
      <w:ins w:id="64" w:date="2015-02-12T14:31:42Z" w:author="Renato Fabbri">
        <w:r w:rsidRPr="00000000" w:rsidR="00000000" w:rsidDel="00000000">
          <w:rPr>
            <w:rFonts w:cs="Courier New" w:hAnsi="Courier New" w:eastAsia="Courier New" w:ascii="Courier New"/>
            <w:b w:val="0"/>
            <w:sz w:val="20"/>
            <w:rtl w:val="0"/>
          </w:rPr>
          <w:t xml:space="preserve"> from human interaction networks</w:t>
        </w:r>
      </w:ins>
      <w:r w:rsidRPr="00000000" w:rsidR="00000000" w:rsidDel="00000000">
        <w:rPr>
          <w:rFonts w:cs="Courier New" w:hAnsi="Courier New" w:eastAsia="Courier New" w:ascii="Courier New"/>
          <w:b w:val="0"/>
          <w:sz w:val="20"/>
          <w:rtl w:val="0"/>
        </w:rPr>
        <w:t xml:space="preserve">, depending on the frequency of interactions, which could either be a generalized power law or an exponential connectivity distribution~\cite{barabasiTopologicalEv}. In email </w:t>
      </w:r>
      <w:ins w:id="65" w:date="2015-02-12T14:32:02Z" w:author="Renato Fabbri">
        <w:r w:rsidRPr="00000000" w:rsidR="00000000" w:rsidDel="00000000">
          <w:rPr>
            <w:rFonts w:cs="Courier New" w:hAnsi="Courier New" w:eastAsia="Courier New" w:ascii="Courier New"/>
            <w:b w:val="0"/>
            <w:sz w:val="20"/>
            <w:rtl w:val="0"/>
          </w:rPr>
          <w:t xml:space="preserve">list </w:t>
        </w:r>
      </w:ins>
      <w:r w:rsidRPr="00000000" w:rsidR="00000000" w:rsidDel="00000000">
        <w:rPr>
          <w:rFonts w:cs="Courier New" w:hAnsi="Courier New" w:eastAsia="Courier New" w:ascii="Courier New"/>
          <w:b w:val="0"/>
          <w:sz w:val="20"/>
          <w:rtl w:val="0"/>
        </w:rPr>
        <w:t xml:space="preserve">networks, </w:t>
      </w:r>
      <w:del w:id="66" w:date="2015-02-12T14:33:12Z" w:author="Renato Fabbri">
        <w:r w:rsidRPr="00000000" w:rsidR="00000000" w:rsidDel="00000000">
          <w:rPr>
            <w:rFonts w:cs="Courier New" w:hAnsi="Courier New" w:eastAsia="Courier New" w:ascii="Courier New"/>
            <w:b w:val="0"/>
            <w:sz w:val="20"/>
            <w:rtl w:val="0"/>
          </w:rPr>
          <w:delText xml:space="preserve">free-</w:delText>
        </w:r>
      </w:del>
      <w:r w:rsidRPr="00000000" w:rsidR="00000000" w:rsidDel="00000000">
        <w:rPr>
          <w:rFonts w:cs="Courier New" w:hAnsi="Courier New" w:eastAsia="Courier New" w:ascii="Courier New"/>
          <w:b w:val="0"/>
          <w:sz w:val="20"/>
          <w:rtl w:val="0"/>
        </w:rPr>
        <w:t xml:space="preserve">scale</w:t>
      </w:r>
      <w:ins w:id="67" w:date="2015-02-12T14:33:13Z" w:author="Renato Fabbri">
        <w:r w:rsidRPr="00000000" w:rsidR="00000000" w:rsidDel="00000000">
          <w:rPr>
            <w:rFonts w:cs="Courier New" w:hAnsi="Courier New" w:eastAsia="Courier New" w:ascii="Courier New"/>
            <w:b w:val="0"/>
            <w:sz w:val="20"/>
            <w:rtl w:val="0"/>
          </w:rPr>
          <w:t xml:space="preserve">-free</w:t>
        </w:r>
      </w:ins>
      <w:r w:rsidRPr="00000000" w:rsidR="00000000" w:rsidDel="00000000">
        <w:rPr>
          <w:rFonts w:cs="Courier New" w:hAnsi="Courier New" w:eastAsia="Courier New" w:ascii="Courier New"/>
          <w:b w:val="0"/>
          <w:sz w:val="20"/>
          <w:rtl w:val="0"/>
        </w:rPr>
        <w:t xml:space="preserve"> properties were verified~\cite{bird}, and different linguistic traces were related to weak and strong ties~\cite{GMANE2}. </w:t>
      </w:r>
      <w:del w:id="68" w:date="2015-02-12T15:32:03Z" w:author="Renato Fabbri">
        <w:r w:rsidRPr="00000000" w:rsidR="00000000" w:rsidDel="00000000">
          <w:rPr>
            <w:rFonts w:cs="Courier New" w:hAnsi="Courier New" w:eastAsia="Courier New" w:ascii="Courier New"/>
            <w:b w:val="0"/>
            <w:sz w:val="20"/>
            <w:rtl w:val="0"/>
          </w:rPr>
          <w:delText xml:space="preserve">As we shall show, t</w:delText>
        </w:r>
      </w:del>
      <w:ins w:id="68" w:date="2015-02-12T15:32:03Z" w:author="Renato Fabbri">
        <w:r w:rsidRPr="00000000" w:rsidR="00000000" w:rsidDel="00000000">
          <w:rPr>
            <w:rFonts w:cs="Courier New" w:hAnsi="Courier New" w:eastAsia="Courier New" w:ascii="Courier New"/>
            <w:b w:val="0"/>
            <w:sz w:val="20"/>
            <w:rtl w:val="0"/>
          </w:rPr>
          <w:t xml:space="preserve">T</w:t>
        </w:r>
      </w:ins>
      <w:r w:rsidRPr="00000000" w:rsidR="00000000" w:rsidDel="00000000">
        <w:rPr>
          <w:rFonts w:cs="Courier New" w:hAnsi="Courier New" w:eastAsia="Courier New" w:ascii="Courier New"/>
          <w:b w:val="0"/>
          <w:sz w:val="20"/>
          <w:rtl w:val="0"/>
        </w:rPr>
        <w:t xml:space="preserve">hese </w:t>
      </w:r>
      <w:del w:id="69" w:date="2015-02-12T15:32:08Z" w:author="Renato Fabbri">
        <w:r w:rsidRPr="00000000" w:rsidR="00000000" w:rsidDel="00000000">
          <w:rPr>
            <w:rFonts w:cs="Courier New" w:hAnsi="Courier New" w:eastAsia="Courier New" w:ascii="Courier New"/>
            <w:b w:val="0"/>
            <w:sz w:val="20"/>
            <w:rtl w:val="0"/>
          </w:rPr>
          <w:delText xml:space="preserve">latter </w:delText>
        </w:r>
      </w:del>
      <w:r w:rsidRPr="00000000" w:rsidR="00000000" w:rsidDel="00000000">
        <w:rPr>
          <w:rFonts w:cs="Courier New" w:hAnsi="Courier New" w:eastAsia="Courier New" w:ascii="Courier New"/>
          <w:b w:val="0"/>
          <w:sz w:val="20"/>
          <w:rtl w:val="0"/>
        </w:rPr>
        <w:t xml:space="preserve">results are corroborated by phenomena reported in this paper.</w:t>
      </w:r>
      <w:ins w:id="70" w:date="2015-02-12T15:35:41Z" w:author="Renato Fabbri">
        <w:r w:rsidRPr="00000000" w:rsidR="00000000" w:rsidDel="00000000">
          <w:rPr>
            <w:rFonts w:cs="Courier New" w:hAnsi="Courier New" w:eastAsia="Courier New" w:ascii="Courier New"/>
            <w:b w:val="0"/>
            <w:sz w:val="20"/>
            <w:rtl w:val="0"/>
          </w:rPr>
          <w:t xml:space="preserve"> See Appendix~\ref{sec:fure} for further considerations of related work, with emphasis on the results </w:t>
        </w:r>
        <w:r w:rsidRPr="00000000" w:rsidR="00000000" w:rsidDel="00000000">
          <w:rPr>
            <w:rFonts w:cs="Courier New" w:hAnsi="Courier New" w:eastAsia="Courier New" w:ascii="Courier New"/>
            <w:b w:val="0"/>
            <w:sz w:val="20"/>
            <w:rtl w:val="0"/>
          </w:rPr>
          <w:t xml:space="preserve">described below</w:t>
        </w:r>
        <w:r w:rsidRPr="00000000" w:rsidR="00000000" w:rsidDel="00000000">
          <w:rPr>
            <w:rFonts w:cs="Courier New" w:hAnsi="Courier New" w:eastAsia="Courier New" w:ascii="Courier New"/>
            <w:b w:val="0"/>
            <w:sz w:val="20"/>
            <w:rtl w:val="0"/>
          </w:rPr>
          <w:t xml:space="preserve"> and</w:t>
        </w:r>
        <w:r w:rsidRPr="00000000" w:rsidR="00000000" w:rsidDel="00000000">
          <w:rPr>
            <w:rFonts w:cs="Courier New" w:hAnsi="Courier New" w:eastAsia="Courier New" w:ascii="Courier New"/>
            <w:b w:val="0"/>
            <w:sz w:val="20"/>
            <w:rtl w:val="0"/>
          </w:rPr>
          <w:t xml:space="preserve"> a deriving article dedicated to texts produced by each of the primitive connective sectors~\cite{rcText}</w:t>
        </w:r>
        <w:r w:rsidRPr="00000000" w:rsidR="00000000" w:rsidDel="00000000">
          <w:rPr>
            <w:rFonts w:cs="Courier New" w:hAnsi="Courier New" w:eastAsia="Courier New" w:ascii="Courier New"/>
            <w:b w:val="0"/>
            <w:sz w:val="20"/>
            <w:rtl w:val="0"/>
          </w:rPr>
          <w:t xml:space="preserve">.</w:t>
        </w:r>
        <w:r w:rsidRPr="00000000" w:rsidR="00000000" w:rsidDel="00000000">
          <w:rPr>
            <w:rtl w:val="0"/>
          </w:rPr>
        </w:r>
      </w:ins>
    </w:p>
    <w:p w:rsidP="00000000" w:rsidRPr="00000000" w:rsidR="00000000" w:rsidDel="00000000" w:rsidRDefault="00000000">
      <w:pPr>
        <w:spacing w:lineRule="auto" w:after="0" w:line="240" w:before="0"/>
        <w:contextualSpacing w:val="0"/>
        <w:rPr>
          <w:ins w:id="70" w:date="2015-02-12T15:35:41Z" w:author="Renato Fabbri"/>
        </w:rPr>
      </w:pPr>
      <w:ins w:id="70" w:date="2015-02-12T15:35:41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del w:id="71" w:date="2015-02-12T14:36:30Z" w:author="Renato Fabbri"/>
        </w:rPr>
      </w:pPr>
      <w:del w:id="71" w:date="2015-02-12T14:36:30Z" w:author="Renato Fabbri">
        <w:r w:rsidRPr="00000000" w:rsidR="00000000" w:rsidDel="00000000">
          <w:rPr>
            <w:rFonts w:cs="Courier New" w:hAnsi="Courier New" w:eastAsia="Courier New" w:ascii="Courier New"/>
            <w:b w:val="0"/>
            <w:sz w:val="20"/>
            <w:rtl w:val="0"/>
          </w:rPr>
          <w:delText xml:space="preserve"> A distinctive feature of our study is </w:delText>
        </w:r>
      </w:del>
      <w:ins w:id="72" w:date="2015-02-12T14:35:18Z" w:author="Renato Fabbri">
        <w:del w:id="71" w:date="2015-02-12T14:36:30Z" w:author="Renato Fabbri">
          <w:r w:rsidRPr="00000000" w:rsidR="00000000" w:rsidDel="00000000">
            <w:rPr>
              <w:rFonts w:cs="Courier New" w:hAnsi="Courier New" w:eastAsia="Courier New" w:ascii="Courier New"/>
              <w:b w:val="0"/>
              <w:sz w:val="20"/>
              <w:rtl w:val="0"/>
            </w:rPr>
            <w:delText xml:space="preserve">the</w:delText>
          </w:r>
        </w:del>
      </w:ins>
      <w:del w:id="71" w:date="2015-02-12T14:36:30Z" w:author="Renato Fabbri">
        <w:r w:rsidRPr="00000000" w:rsidR="00000000" w:rsidDel="00000000">
          <w:rPr>
            <w:rFonts w:cs="Courier New" w:hAnsi="Courier New" w:eastAsia="Courier New" w:ascii="Courier New"/>
            <w:b w:val="0"/>
            <w:sz w:val="20"/>
            <w:rtl w:val="0"/>
          </w:rPr>
          <w:delText xml:space="preserve">in</w:delText>
        </w:r>
        <w:r w:rsidRPr="00000000" w:rsidR="00000000" w:rsidDel="00000000">
          <w:rPr>
            <w:rFonts w:cs="Courier New" w:hAnsi="Courier New" w:eastAsia="Courier New" w:ascii="Courier New"/>
            <w:b w:val="0"/>
            <w:sz w:val="20"/>
            <w:rtl w:val="0"/>
          </w:rPr>
          <w:delText xml:space="preserve"> approach</w:delText>
        </w:r>
        <w:r w:rsidRPr="00000000" w:rsidR="00000000" w:rsidDel="00000000">
          <w:rPr>
            <w:rFonts w:cs="Courier New" w:hAnsi="Courier New" w:eastAsia="Courier New" w:ascii="Courier New"/>
            <w:b w:val="0"/>
            <w:sz w:val="20"/>
            <w:rtl w:val="0"/>
          </w:rPr>
          <w:delText xml:space="preserve">ing</w:delText>
        </w:r>
        <w:r w:rsidRPr="00000000" w:rsidR="00000000" w:rsidDel="00000000">
          <w:rPr>
            <w:rFonts w:cs="Courier New" w:hAnsi="Courier New" w:eastAsia="Courier New" w:ascii="Courier New"/>
            <w:b w:val="0"/>
            <w:sz w:val="20"/>
            <w:rtl w:val="0"/>
          </w:rPr>
          <w:delText xml:space="preserve"> </w:delText>
        </w:r>
      </w:del>
      <w:ins w:id="71" w:date="2015-02-12T14:36:30Z" w:author="Renato Fabbri">
        <w:del w:id="71" w:date="2015-02-12T14:36:30Z" w:author="Renato Fabbri">
          <w:r w:rsidRPr="00000000" w:rsidR="00000000" w:rsidDel="00000000">
            <w:rPr>
              <w:rFonts w:cs="Courier New" w:hAnsi="Courier New" w:eastAsia="Courier New" w:ascii="Courier New"/>
              <w:b w:val="0"/>
              <w:sz w:val="20"/>
              <w:rtl w:val="0"/>
            </w:rPr>
            <w:delText xml:space="preserve">to</w:delText>
          </w:r>
        </w:del>
      </w:ins>
      <w:del w:id="71" w:date="2015-02-12T14:36:30Z" w:author="Renato Fabbri">
        <w:r w:rsidRPr="00000000" w:rsidR="00000000" w:rsidDel="00000000">
          <w:rPr>
            <w:rtl w:val="0"/>
          </w:rPr>
        </w:r>
      </w:del>
    </w:p>
    <w:p w:rsidP="00000000" w:rsidRPr="00000000" w:rsidR="00000000" w:rsidDel="00000000" w:rsidRDefault="00000000">
      <w:pPr>
        <w:spacing w:lineRule="auto" w:after="0" w:line="240" w:before="0"/>
        <w:contextualSpacing w:val="0"/>
        <w:rPr>
          <w:del w:id="71" w:date="2015-02-12T14:36:30Z" w:author="Renato Fabbri"/>
        </w:rPr>
      </w:pPr>
      <w:del w:id="71" w:date="2015-02-12T14:36:30Z" w:author="Renato Fabbri">
        <w:r w:rsidRPr="00000000" w:rsidR="00000000" w:rsidDel="00000000">
          <w:rPr>
            <w:rFonts w:cs="Courier New" w:hAnsi="Courier New" w:eastAsia="Courier New" w:ascii="Courier New"/>
            <w:b w:val="0"/>
            <w:sz w:val="20"/>
            <w:rtl w:val="0"/>
          </w:rPr>
          <w:delText xml:space="preserve">network stability through monitoring its temporal evolution.</w:delText>
        </w:r>
      </w:del>
    </w:p>
    <w:p w:rsidP="00000000" w:rsidRPr="00000000" w:rsidR="00000000" w:rsidDel="00000000" w:rsidRDefault="00000000">
      <w:pPr>
        <w:spacing w:lineRule="auto" w:after="0" w:line="240" w:before="0"/>
        <w:contextualSpacing w:val="0"/>
      </w:pPr>
      <w:del w:id="71" w:date="2015-02-12T14:36:30Z" w:author="Renato Fabbri">
        <w:r w:rsidRPr="00000000" w:rsidR="00000000" w:rsidDel="00000000">
          <w:rPr>
            <w:rFonts w:cs="Courier New" w:hAnsi="Courier New" w:eastAsia="Courier New" w:ascii="Courier New"/>
            <w:b w:val="0"/>
            <w:sz w:val="20"/>
            <w:rtl w:val="0"/>
          </w:rPr>
          <w:delText xml:space="preserve">This evolution is characterized by a constant number of contiguous messages, of which snapshots are considered to yield a timeline of the network.</w:delText>
        </w:r>
      </w:del>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\section{Data description}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\subsection{Email lists and messages}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Email list messages were obtained from</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GMANE email archive~\cite{GMANE}, which consists of more than 20,000 email lists and more than 130,000,000 messages~\cite{GMANEwikipedia}. These lists cover a variety of topics, mostly technology-related. The archive can be described as a corpus with metadata of its messages, including sent time, place, sender name, </w:t>
      </w:r>
      <w:ins w:id="73" w:date="2015-02-12T15:43:35Z" w:author="Renato Fabbri">
        <w:r w:rsidRPr="00000000" w:rsidR="00000000" w:rsidDel="00000000">
          <w:rPr>
            <w:rFonts w:cs="Courier New" w:hAnsi="Courier New" w:eastAsia="Courier New" w:ascii="Courier New"/>
            <w:b w:val="0"/>
            <w:sz w:val="20"/>
            <w:rtl w:val="0"/>
          </w:rPr>
          <w:t xml:space="preserve">and </w:t>
        </w:r>
      </w:ins>
      <w:r w:rsidRPr="00000000" w:rsidR="00000000" w:rsidDel="00000000">
        <w:rPr>
          <w:rFonts w:cs="Courier New" w:hAnsi="Courier New" w:eastAsia="Courier New" w:ascii="Courier New"/>
          <w:b w:val="0"/>
          <w:sz w:val="20"/>
          <w:rtl w:val="0"/>
        </w:rPr>
        <w:t xml:space="preserve">sender email address.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GMANE usage in scientific research is reported in studies of isolated lists and of lexical innovations~\cite{GMANE2,bird}. The </w:t>
      </w:r>
      <w:ins w:id="74" w:date="2015-02-12T15:44:30Z" w:author="Renato Fabbri">
        <w:r w:rsidRPr="00000000" w:rsidR="00000000" w:rsidDel="00000000">
          <w:rPr>
            <w:rFonts w:cs="Courier New" w:hAnsi="Courier New" w:eastAsia="Courier New" w:ascii="Courier New"/>
            <w:b w:val="0"/>
            <w:sz w:val="20"/>
            <w:rtl w:val="0"/>
          </w:rPr>
          <w:t xml:space="preserve">computer </w:t>
        </w:r>
      </w:ins>
      <w:r w:rsidRPr="00000000" w:rsidR="00000000" w:rsidDel="00000000">
        <w:rPr>
          <w:rFonts w:cs="Courier New" w:hAnsi="Courier New" w:eastAsia="Courier New" w:ascii="Courier New"/>
          <w:b w:val="0"/>
          <w:sz w:val="20"/>
          <w:rtl w:val="0"/>
        </w:rPr>
        <w:t xml:space="preserve">scripts for gathering and processing GMANE email messages are given in Appendix~\ref{scripts}.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Four email lists were selected for their diversity, </w:t>
      </w:r>
      <w:del w:id="75" w:date="2015-02-12T15:45:08Z" w:author="Renato Fabbri">
        <w:r w:rsidRPr="00000000" w:rsidR="00000000" w:rsidDel="00000000">
          <w:rPr>
            <w:rFonts w:cs="Courier New" w:hAnsi="Courier New" w:eastAsia="Courier New" w:ascii="Courier New"/>
            <w:b w:val="0"/>
            <w:sz w:val="20"/>
            <w:rtl w:val="0"/>
          </w:rPr>
          <w:delText xml:space="preserve">then </w:delText>
        </w:r>
      </w:del>
      <w:r w:rsidRPr="00000000" w:rsidR="00000000" w:rsidDel="00000000">
        <w:rPr>
          <w:rFonts w:cs="Courier New" w:hAnsi="Courier New" w:eastAsia="Courier New" w:ascii="Courier New"/>
          <w:b w:val="0"/>
          <w:sz w:val="20"/>
          <w:rtl w:val="0"/>
        </w:rPr>
        <w:t xml:space="preserve">making it easier to infer general properties.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\begin{itemize}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Linux Audio Users list\footnote{gmane.linux.audio.users is list ID in GMANE.}. Dominated by participants with hybrid artistic and technological interests. Participants are from different countries, and English is the language used the most. Abbreviated as LAU from now 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Linux Audio Developers list\footnote{gmane.linux.audio.devel is list ID in GMANE.}. Participants are from different countries, and English is the language used the most. A more technical and less active version of LAU. Abbreviated LAD from now 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Development list for the standard C++ library\footnote{gmane.comp.gcc.libstdc++.devel is list ID in GMANE.}. Dominated by specialized computer programmers. Participants are from different countries, and English is the language used the most. Abbreviated as CPP from now 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List of the MetaReciclagem project\footnote{gmane.politics.organizations.metareciclagem is list ID in GMANE.}. Dominated by Brazilian activists and digital culture interests. Participants are mostly Brazilians, and Portuguese is the most used language, although Spanish and English are also incident. Abbreviated MET from now 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\end{itemize}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The first 20,000 messages of each list were considered, with total timespan, authors, threads and missing messages, as indicated in Table~\ref{geralListas}.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\begin{table}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\caption{Columns $date_1$ and $date_M$ have dates of first and last messages from the 20,000 messages considered in each email list.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$N$ is the number of participants (number of different email addresses).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$\Gamma$ is the number of threads (count of messages without antecedent).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$\overline{M}$ is the number of messages missing in the 20,000 collection, $100\frac{23}{20000}=0.115$ percent in the worst case.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MET notably has the fewer participants and the larger number of threads.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This relation holds for each of the lists considered</w:t>
      </w:r>
      <w:ins w:id="76" w:date="2015-02-12T15:51:00Z" w:author="Renato Fabbri">
        <w:r w:rsidRPr="00000000" w:rsidR="00000000" w:rsidDel="00000000">
          <w:rPr>
            <w:rFonts w:cs="Courier New" w:hAnsi="Courier New" w:eastAsia="Courier New" w:ascii="Courier New"/>
            <w:b w:val="0"/>
            <w:sz w:val="20"/>
            <w:rtl w:val="0"/>
          </w:rPr>
          <w:t xml:space="preserve"> here and a derived article (see Appendix</w:t>
        </w:r>
        <w:r w:rsidRPr="00000000" w:rsidR="00000000" w:rsidDel="00000000">
          <w:rPr>
            <w:rFonts w:cs="Courier New" w:hAnsi="Courier New" w:eastAsia="Courier New" w:ascii="Courier New"/>
            <w:b w:val="0"/>
            <w:sz w:val="20"/>
            <w:rtl w:val="0"/>
          </w:rPr>
          <w:t xml:space="preserve">~\ref{sec:fure})</w:t>
        </w:r>
      </w:ins>
      <w:r w:rsidRPr="00000000" w:rsidR="00000000" w:rsidDel="00000000">
        <w:rPr>
          <w:rFonts w:cs="Courier New" w:hAnsi="Courier New" w:eastAsia="Courier New" w:ascii="Courier New"/>
          <w:b w:val="0"/>
          <w:sz w:val="20"/>
          <w:rtl w:val="0"/>
        </w:rPr>
        <w:t xml:space="preserve">: as the number of participants increases, the number of threads decreases.}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\label{geralListas}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\begin{tabular}{|l|c|c|c|c|c|}\hline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list &amp; $date_1$ &amp; $date_{M}$    &amp; $N$  &amp; $\Gamma$ &amp; $\overline{M}$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LAU  &amp; Jun/29/2003 &amp; Jul/23/2005 &amp; 1183 &amp; 3373 &amp; 5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LAD  &amp; Jun/30/2003 &amp; Oct/07/2009 &amp; 1268 &amp; 3113 &amp; 4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MET  &amp; Ago/01/2005 &amp; Mar/07/2008 &amp; 492  &amp; 4607 &amp; 23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CPP  &amp; Mar/13/2002 &amp; Aug/25/2009 &amp; 1052 &amp; 4506 &amp; 7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\end{tabular}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\end{table}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\section{Characterization methods}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email lists and the networks generated from them were characterized </w:t>
      </w:r>
      <w:ins w:id="77" w:date="2015-02-12T18:21:07Z" w:author="Renato Fabbri">
        <w:r w:rsidRPr="00000000" w:rsidR="00000000" w:rsidDel="00000000">
          <w:rPr>
            <w:rFonts w:cs="Courier New" w:hAnsi="Courier New" w:eastAsia="Courier New" w:ascii="Courier New"/>
            <w:b w:val="0"/>
            <w:sz w:val="20"/>
            <w:rtl w:val="0"/>
          </w:rPr>
          <w:t xml:space="preserve">by</w:t>
        </w:r>
        <w:del w:id="77" w:date="2015-02-12T18:21:07Z" w:author="Renato Fabbri">
          <w:r w:rsidRPr="00000000" w:rsidR="00000000" w:rsidDel="00000000">
            <w:rPr>
              <w:rFonts w:cs="Courier New" w:hAnsi="Courier New" w:eastAsia="Courier New" w:ascii="Courier New"/>
              <w:b w:val="0"/>
              <w:sz w:val="20"/>
              <w:rtl w:val="0"/>
            </w:rPr>
            <w:delText xml:space="preserve"> </w:delText>
          </w:r>
        </w:del>
      </w:ins>
      <w:del w:id="77" w:date="2015-02-12T18:21:07Z" w:author="Renato Fabbri">
        <w:r w:rsidRPr="00000000" w:rsidR="00000000" w:rsidDel="00000000">
          <w:rPr>
            <w:rFonts w:cs="Courier New" w:hAnsi="Courier New" w:eastAsia="Courier New" w:ascii="Courier New"/>
            <w:b w:val="0"/>
            <w:sz w:val="20"/>
            <w:rtl w:val="0"/>
          </w:rPr>
          <w:delText xml:space="preserve">with the following procedures</w:delText>
        </w:r>
      </w:del>
      <w:r w:rsidRPr="00000000" w:rsidR="00000000" w:rsidDel="00000000">
        <w:rPr>
          <w:rFonts w:cs="Courier New" w:hAnsi="Courier New" w:eastAsia="Courier New" w:ascii="Courier New"/>
          <w:b w:val="0"/>
          <w:sz w:val="20"/>
          <w:rtl w:val="0"/>
        </w:rPr>
        <w:t xml:space="preserve">: 1) </w:t>
      </w:r>
      <w:del w:id="78" w:date="2015-02-12T18:21:11Z" w:author="Renato Fabbri">
        <w:r w:rsidRPr="00000000" w:rsidR="00000000" w:rsidDel="00000000">
          <w:rPr>
            <w:rFonts w:cs="Courier New" w:hAnsi="Courier New" w:eastAsia="Courier New" w:ascii="Courier New"/>
            <w:b w:val="0"/>
            <w:sz w:val="20"/>
            <w:rtl w:val="0"/>
          </w:rPr>
          <w:delText xml:space="preserve">obtaining </w:delText>
        </w:r>
      </w:del>
      <w:r w:rsidRPr="00000000" w:rsidR="00000000" w:rsidDel="00000000">
        <w:rPr>
          <w:rFonts w:cs="Courier New" w:hAnsi="Courier New" w:eastAsia="Courier New" w:ascii="Courier New"/>
          <w:b w:val="0"/>
          <w:sz w:val="20"/>
          <w:rtl w:val="0"/>
        </w:rPr>
        <w:t xml:space="preserve">statistics of activity along time, with a detailed analysis for time durations from seconds to </w:t>
      </w:r>
      <w:ins w:id="79" w:date="2015-02-12T15:53:45Z" w:author="Renato Fabbri">
        <w:r w:rsidRPr="00000000" w:rsidR="00000000" w:rsidDel="00000000">
          <w:rPr>
            <w:rFonts w:cs="Courier New" w:hAnsi="Courier New" w:eastAsia="Courier New" w:ascii="Courier New"/>
            <w:b w:val="0"/>
            <w:sz w:val="20"/>
            <w:rtl w:val="0"/>
          </w:rPr>
          <w:t xml:space="preserve">years</w:t>
        </w:r>
      </w:ins>
      <w:del w:id="79" w:date="2015-02-12T15:53:45Z" w:author="Renato Fabbri">
        <w:r w:rsidRPr="00000000" w:rsidR="00000000" w:rsidDel="00000000">
          <w:rPr>
            <w:rFonts w:cs="Courier New" w:hAnsi="Courier New" w:eastAsia="Courier New" w:ascii="Courier New"/>
            <w:b w:val="0"/>
            <w:sz w:val="20"/>
            <w:rtl w:val="0"/>
          </w:rPr>
          <w:delText xml:space="preserve">months</w:delText>
        </w:r>
      </w:del>
      <w:r w:rsidRPr="00000000" w:rsidR="00000000" w:rsidDel="00000000">
        <w:rPr>
          <w:rFonts w:cs="Courier New" w:hAnsi="Courier New" w:eastAsia="Courier New" w:ascii="Courier New"/>
          <w:b w:val="0"/>
          <w:sz w:val="20"/>
          <w:rtl w:val="0"/>
        </w:rPr>
        <w:t xml:space="preserve">; 2) </w:t>
      </w:r>
      <w:del w:id="80" w:date="2015-02-12T15:55:05Z" w:author="Renato Fabbri">
        <w:r w:rsidRPr="00000000" w:rsidR="00000000" w:rsidDel="00000000">
          <w:rPr>
            <w:rFonts w:cs="Courier New" w:hAnsi="Courier New" w:eastAsia="Courier New" w:ascii="Courier New"/>
            <w:b w:val="0"/>
            <w:sz w:val="20"/>
            <w:rtl w:val="0"/>
          </w:rPr>
          <w:delText xml:space="preserve">division </w:delText>
        </w:r>
      </w:del>
      <w:ins w:id="80" w:date="2015-02-12T15:55:05Z" w:author="Renato Fabbri">
        <w:r w:rsidRPr="00000000" w:rsidR="00000000" w:rsidDel="00000000">
          <w:rPr>
            <w:rFonts w:cs="Courier New" w:hAnsi="Courier New" w:eastAsia="Courier New" w:ascii="Courier New"/>
            <w:b w:val="0"/>
            <w:sz w:val="20"/>
            <w:rtl w:val="0"/>
          </w:rPr>
          <w:t xml:space="preserve"> sectioning </w:t>
        </w:r>
      </w:ins>
      <w:r w:rsidRPr="00000000" w:rsidR="00000000" w:rsidDel="00000000">
        <w:rPr>
          <w:rFonts w:cs="Courier New" w:hAnsi="Courier New" w:eastAsia="Courier New" w:ascii="Courier New"/>
          <w:b w:val="0"/>
          <w:sz w:val="20"/>
          <w:rtl w:val="0"/>
        </w:rPr>
        <w:t xml:space="preserve">of the networks in hubs, intermediary and peripheral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3) </w:t>
      </w:r>
      <w:ins w:id="81" w:date="2015-02-12T15:57:22Z" w:author="Renato Fabbri">
        <w:r w:rsidRPr="00000000" w:rsidR="00000000" w:rsidDel="00000000">
          <w:rPr>
            <w:rFonts w:cs="Courier New" w:hAnsi="Courier New" w:eastAsia="Courier New" w:ascii="Courier New"/>
            <w:b w:val="0"/>
            <w:sz w:val="20"/>
            <w:rtl w:val="0"/>
          </w:rPr>
          <w:t xml:space="preserve">prominance</w:t>
        </w:r>
      </w:ins>
      <w:del w:id="81" w:date="2015-02-12T15:57:22Z" w:author="Renato Fabbri">
        <w:r w:rsidRPr="00000000" w:rsidR="00000000" w:rsidDel="00000000">
          <w:rPr>
            <w:rFonts w:cs="Courier New" w:hAnsi="Courier New" w:eastAsia="Courier New" w:ascii="Courier New"/>
            <w:b w:val="0"/>
            <w:sz w:val="20"/>
            <w:rtl w:val="0"/>
          </w:rPr>
          <w:delText xml:space="preserve">analysis</w:delText>
        </w:r>
      </w:del>
      <w:r w:rsidRPr="00000000" w:rsidR="00000000" w:rsidDel="00000000">
        <w:rPr>
          <w:rFonts w:cs="Courier New" w:hAnsi="Courier New" w:eastAsia="Courier New" w:ascii="Courier New"/>
          <w:b w:val="0"/>
          <w:sz w:val="20"/>
          <w:rtl w:val="0"/>
        </w:rPr>
        <w:t xml:space="preserve"> of topological</w:t>
      </w:r>
      <w:ins w:id="82" w:date="2015-02-12T15:57:39Z" w:author="Renato Fabbri">
        <w:r w:rsidRPr="00000000" w:rsidR="00000000" w:rsidDel="00000000">
          <w:rPr>
            <w:rFonts w:cs="Courier New" w:hAnsi="Courier New" w:eastAsia="Courier New" w:ascii="Courier New"/>
            <w:b w:val="0"/>
            <w:sz w:val="20"/>
            <w:rtl w:val="0"/>
          </w:rPr>
          <w:t xml:space="preserve"> measures</w:t>
        </w:r>
      </w:ins>
      <w:del w:id="82" w:date="2015-02-12T15:57:39Z" w:author="Renato Fabbri">
        <w:r w:rsidRPr="00000000" w:rsidR="00000000" w:rsidDel="00000000">
          <w:rPr>
            <w:rFonts w:cs="Courier New" w:hAnsi="Courier New" w:eastAsia="Courier New" w:ascii="Courier New"/>
            <w:b w:val="0"/>
            <w:sz w:val="20"/>
            <w:rtl w:val="0"/>
          </w:rPr>
          <w:delText xml:space="preserve"> metrics from the networks</w:delText>
        </w:r>
      </w:del>
      <w:r w:rsidRPr="00000000" w:rsidR="00000000" w:rsidDel="00000000">
        <w:rPr>
          <w:rFonts w:cs="Courier New" w:hAnsi="Courier New" w:eastAsia="Courier New" w:ascii="Courier New"/>
          <w:b w:val="0"/>
          <w:sz w:val="20"/>
          <w:rtl w:val="0"/>
        </w:rPr>
        <w:t xml:space="preserve">, including their time dependence</w:t>
      </w:r>
      <w:ins w:id="83" w:date="2015-02-12T18:21:59Z" w:author="Renato Fabbri">
        <w:r w:rsidRPr="00000000" w:rsidR="00000000" w:rsidDel="00000000">
          <w:rPr>
            <w:rFonts w:cs="Courier New" w:hAnsi="Courier New" w:eastAsia="Courier New" w:ascii="Courier New"/>
            <w:b w:val="0"/>
            <w:sz w:val="20"/>
            <w:rtl w:val="0"/>
          </w:rPr>
          <w:t xml:space="preserve">; 4) iterative visualization and data mining of networks; 5) typological elaborations of networks and participants. </w:t>
        </w:r>
      </w:ins>
      <w:del w:id="83" w:date="2015-02-12T18:21:59Z" w:author="Renato Fabbri">
        <w:r w:rsidRPr="00000000" w:rsidR="00000000" w:rsidDel="00000000">
          <w:rPr>
            <w:rFonts w:cs="Courier New" w:hAnsi="Courier New" w:eastAsia="Courier New" w:ascii="Courier New"/>
            <w:b w:val="0"/>
            <w:sz w:val="20"/>
            <w:rtl w:val="0"/>
          </w:rPr>
          <w:delText xml:space="preserve">.</w:delText>
        </w:r>
      </w:del>
      <w:ins w:id="83" w:date="2015-02-12T18:21:59Z" w:author="Renato Fabbri">
        <w:r w:rsidRPr="00000000" w:rsidR="00000000" w:rsidDel="00000000">
          <w:rPr>
            <w:rFonts w:cs="Courier New" w:hAnsi="Courier New" w:eastAsia="Courier New" w:ascii="Courier New"/>
            <w:b w:val="0"/>
            <w:sz w:val="20"/>
            <w:rtl w:val="0"/>
          </w:rPr>
          <w:t xml:space="preserve"> Each of these procedures are described below</w:t>
        </w:r>
        <w:r w:rsidRPr="00000000" w:rsidR="00000000" w:rsidDel="00000000">
          <w:rPr>
            <w:rFonts w:cs="Courier New" w:hAnsi="Courier New" w:eastAsia="Courier New" w:ascii="Courier New"/>
            <w:b w:val="0"/>
            <w:sz w:val="20"/>
            <w:rtl w:val="0"/>
          </w:rPr>
          <w:t xml:space="preserve"> with supporting structures.</w:t>
        </w:r>
      </w:ins>
      <w:r w:rsidRPr="00000000" w:rsidR="00000000" w:rsidDel="00000000">
        <w:rPr>
          <w:rtl w:val="0"/>
        </w:rPr>
      </w:r>
    </w:p>
    <w:p w:rsidP="00000000" w:rsidRPr="00000000" w:rsidR="00000000" w:rsidDel="00000000" w:rsidRDefault="00000000">
      <w:pPr>
        <w:spacing w:lineRule="auto" w:after="0" w:line="240" w:before="0"/>
        <w:contextualSpacing w:val="0"/>
        <w:rPr>
          <w:ins w:id="84" w:date="2015-02-12T18:36:05Z" w:author="Renato Fabbri"/>
        </w:rPr>
      </w:pPr>
      <w:ins w:id="84" w:date="2015-02-12T18:36:05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ins w:id="84" w:date="2015-02-12T18:36:05Z" w:author="Renato Fabbri">
        <w:r w:rsidRPr="00000000" w:rsidR="00000000" w:rsidDel="00000000">
          <w:rPr>
            <w:rFonts w:cs="Courier New" w:hAnsi="Courier New" w:eastAsia="Courier New" w:ascii="Courier New"/>
            <w:b w:val="0"/>
            <w:sz w:val="20"/>
            <w:rtl w:val="0"/>
          </w:rPr>
          <w:t xml:space="preserve">Distribution of activity among participants are in Table~\ref{center} and indirectly through almost all results of this article, as degree and strength are highly correlated to activity.</w:t>
        </w:r>
      </w:ins>
      <w:r w:rsidRPr="00000000" w:rsidR="00000000" w:rsidDel="00000000">
        <w:rPr>
          <w:rtl w:val="0"/>
        </w:rPr>
      </w:r>
    </w:p>
    <w:p w:rsidP="00000000" w:rsidRPr="00000000" w:rsidR="00000000" w:rsidDel="00000000" w:rsidRDefault="00000000">
      <w:pPr>
        <w:spacing w:lineRule="auto" w:after="0" w:line="240" w:before="0"/>
        <w:contextualSpacing w:val="0"/>
        <w:rPr>
          <w:ins w:id="85" w:date="2015-02-12T18:47:41Z" w:author="Renato Fabbri"/>
        </w:rPr>
      </w:pPr>
      <w:ins w:id="85" w:date="2015-02-12T18:47:41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85" w:date="2015-02-12T18:47:41Z" w:author="Renato Fabbri"/>
        </w:rPr>
      </w:pPr>
      <w:ins w:id="85" w:date="2015-02-12T18:47:41Z" w:author="Renato Fabbri">
        <w:r w:rsidRPr="00000000" w:rsidR="00000000" w:rsidDel="00000000">
          <w:rPr>
            <w:rFonts w:cs="Courier New" w:hAnsi="Courier New" w:eastAsia="Courier New" w:ascii="Courier New"/>
            <w:b w:val="0"/>
            <w:sz w:val="20"/>
            <w:rtl w:val="0"/>
          </w:rPr>
          <w:t xml:space="preserve">  \subsection{Time activity statistics}                          </w:t>
        </w:r>
      </w:ins>
    </w:p>
    <w:p w:rsidP="00000000" w:rsidRPr="00000000" w:rsidR="00000000" w:rsidDel="00000000" w:rsidRDefault="00000000">
      <w:pPr>
        <w:spacing w:lineRule="auto" w:after="0" w:line="240" w:before="0"/>
        <w:contextualSpacing w:val="0"/>
        <w:rPr>
          <w:ins w:id="85" w:date="2015-02-12T18:47:41Z" w:author="Renato Fabbri"/>
        </w:rPr>
      </w:pPr>
      <w:ins w:id="85" w:date="2015-02-12T18:47:41Z" w:author="Renato Fabbri">
        <w:r w:rsidRPr="00000000" w:rsidR="00000000" w:rsidDel="00000000">
          <w:rPr>
            <w:rFonts w:cs="Courier New" w:hAnsi="Courier New" w:eastAsia="Courier New" w:ascii="Courier New"/>
            <w:b w:val="0"/>
            <w:sz w:val="20"/>
            <w:rtl w:val="0"/>
          </w:rPr>
          <w:t xml:space="preserve">Messages were counted along time with respect to seconds, minutes, hours, days of the week, days of the month, and months of the year. These are exhibited as Tables~ref{dia}-\ref{ano} in Appendix~\ref{tabTime}. Results are outlined in Section~\ref{constDisc}.</w:t>
        </w:r>
      </w:ins>
    </w:p>
    <w:p w:rsidP="00000000" w:rsidRPr="00000000" w:rsidR="00000000" w:rsidDel="00000000" w:rsidRDefault="00000000">
      <w:pPr>
        <w:spacing w:lineRule="auto" w:after="0" w:line="240" w:before="0"/>
        <w:contextualSpacing w:val="0"/>
        <w:rPr>
          <w:ins w:id="85" w:date="2015-02-12T18:47:41Z" w:author="Renato Fabbri"/>
        </w:rPr>
      </w:pPr>
      <w:ins w:id="85" w:date="2015-02-12T18:47:41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85" w:date="2015-02-12T18:47:41Z" w:author="Renato Fabbri"/>
        </w:rPr>
      </w:pPr>
      <w:ins w:id="85" w:date="2015-02-12T18:47:41Z" w:author="Renato Fabbri">
        <w:r w:rsidRPr="00000000" w:rsidR="00000000" w:rsidDel="00000000">
          <w:rPr>
            <w:rFonts w:cs="Courier New" w:hAnsi="Courier New" w:eastAsia="Courier New" w:ascii="Courier New"/>
            <w:b w:val="0"/>
            <w:sz w:val="20"/>
            <w:rtl w:val="0"/>
          </w:rPr>
          <w:t xml:space="preserve">    \subsection{Interaction network}\label{intNet}                     </w:t>
        </w:r>
      </w:ins>
    </w:p>
    <w:p w:rsidP="00000000" w:rsidRPr="00000000" w:rsidR="00000000" w:rsidDel="00000000" w:rsidRDefault="00000000">
      <w:pPr>
        <w:spacing w:lineRule="auto" w:after="0" w:line="240" w:before="0"/>
        <w:contextualSpacing w:val="0"/>
        <w:rPr>
          <w:del w:id="85" w:date="2015-02-12T18:47:41Z" w:author="Renato Fabbri"/>
        </w:rPr>
      </w:pPr>
      <w:ins w:id="85" w:date="2015-02-12T18:47:41Z" w:author="Renato Fabbri">
        <w:r w:rsidRPr="00000000" w:rsidR="00000000" w:rsidDel="00000000">
          <w:rPr>
            <w:rFonts w:cs="Courier New" w:hAnsi="Courier New" w:eastAsia="Courier New" w:ascii="Courier New"/>
            <w:b w:val="0"/>
            <w:sz w:val="20"/>
            <w:rtl w:val="0"/>
          </w:rPr>
          <w:t xml:space="preserve">Regarding literature~\cite{bird,newmanCommunityDirected,newmanCommunity2013}, interaction networks can be modeled both weighted or unweighted, both directed or undirected. Networks in this article are directed and weighted, the more informative of trivial possibilities, i.e. we did not observe directed unweighted, undirected weighted, and undirected unweighted representations of the interaction structure.</w:t>
        </w:r>
      </w:ins>
      <w:del w:id="85" w:date="2015-02-12T18:47:41Z" w:author="Renato Fabbri">
        <w:r w:rsidRPr="00000000" w:rsidR="00000000" w:rsidDel="00000000">
          <w:rPr>
            <w:rtl w:val="0"/>
          </w:rPr>
        </w:r>
      </w:del>
    </w:p>
    <w:p w:rsidP="00000000" w:rsidRPr="00000000" w:rsidR="00000000" w:rsidDel="00000000" w:rsidRDefault="00000000">
      <w:pPr>
        <w:spacing w:lineRule="auto" w:after="0" w:line="240" w:before="0"/>
        <w:contextualSpacing w:val="0"/>
        <w:rPr>
          <w:del w:id="86" w:date="2015-02-12T18:43:34Z" w:author="Renato Fabbri"/>
        </w:rPr>
      </w:pPr>
      <w:del w:id="86" w:date="2015-02-12T18:43:34Z" w:author="Renato Fabbri">
        <w:r w:rsidRPr="00000000" w:rsidR="00000000" w:rsidDel="00000000">
          <w:rPr>
            <w:rFonts w:cs="Courier New" w:hAnsi="Courier New" w:eastAsia="Courier New" w:ascii="Courier New"/>
            <w:b w:val="0"/>
            <w:sz w:val="20"/>
            <w:rtl w:val="0"/>
          </w:rPr>
          <w:delText xml:space="preserve">In this article the interaction networks deriving from the email lists were taken as directed and weighted, because they are considered as more informative among the various possibilities (directed unweighted, undirected weighted, and undirected unweighted) ~\cite{bird,newmanCommunityDirected,newmanCommunity2013}. </w:delText>
        </w:r>
      </w:del>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networks were obtained as follows: a direct response from participant B to a message from participant A yields an edge from A to B, as information went from A to B. The reasoning is: if B wrote a response to a message from A, he</w:t>
      </w:r>
      <w:ins w:id="87" w:date="2015-02-12T18:51:12Z" w:author="Renato Fabbri">
        <w:r w:rsidRPr="00000000" w:rsidR="00000000" w:rsidDel="00000000">
          <w:rPr>
            <w:rFonts w:cs="Courier New" w:hAnsi="Courier New" w:eastAsia="Courier New" w:ascii="Courier New"/>
            <w:b w:val="0"/>
            <w:sz w:val="20"/>
            <w:rtl w:val="0"/>
          </w:rPr>
          <w:t xml:space="preserve">/she</w:t>
        </w:r>
      </w:ins>
      <w:r w:rsidRPr="00000000" w:rsidR="00000000" w:rsidDel="00000000">
        <w:rPr>
          <w:rFonts w:cs="Courier New" w:hAnsi="Courier New" w:eastAsia="Courier New" w:ascii="Courier New"/>
          <w:b w:val="0"/>
          <w:sz w:val="20"/>
          <w:rtl w:val="0"/>
        </w:rPr>
        <w:t xml:space="preserve"> read what A wrote and formulated a response, so B assimilated information from A, thus $A \rightarrow B$. Inverting edge direction yields the status network, as B read the message and considered what A wrote worth responding, giving status to A, thus $B\rightarrow A$. This article uses the information network as described above and depicted in Figure~\ref{formationNetwork}. Edges in both directions are allowed. Each time an interaction occurs, one is added to the edge weight. Self-loops were regarded as non-informative and discarded. These networks </w:t>
      </w:r>
      <w:ins w:id="88" w:date="2015-02-12T18:59:04Z" w:author="Renato Fabbri">
        <w:r w:rsidRPr="00000000" w:rsidR="00000000" w:rsidDel="00000000">
          <w:rPr>
            <w:rFonts w:cs="Courier New" w:hAnsi="Courier New" w:eastAsia="Courier New" w:ascii="Courier New"/>
            <w:b w:val="0"/>
            <w:sz w:val="20"/>
            <w:rtl w:val="0"/>
          </w:rPr>
          <w:t xml:space="preserve">are reported in literature </w:t>
        </w:r>
        <w:r w:rsidRPr="00000000" w:rsidR="00000000" w:rsidDel="00000000">
          <w:rPr>
            <w:rFonts w:cs="Courier New" w:hAnsi="Courier New" w:eastAsia="Courier New" w:ascii="Courier New"/>
            <w:b w:val="0"/>
            <w:sz w:val="20"/>
            <w:rtl w:val="0"/>
          </w:rPr>
          <w:t xml:space="preserve">as </w:t>
        </w:r>
      </w:ins>
      <w:r w:rsidRPr="00000000" w:rsidR="00000000" w:rsidDel="00000000">
        <w:rPr>
          <w:rFonts w:cs="Courier New" w:hAnsi="Courier New" w:eastAsia="Courier New" w:ascii="Courier New"/>
          <w:b w:val="0"/>
          <w:sz w:val="20"/>
          <w:rtl w:val="0"/>
        </w:rPr>
        <w:t xml:space="preserve">exhibit</w:t>
      </w:r>
      <w:ins w:id="89" w:date="2015-02-12T18:57:42Z" w:author="Renato Fabbri">
        <w:r w:rsidRPr="00000000" w:rsidR="00000000" w:rsidDel="00000000">
          <w:rPr>
            <w:rFonts w:cs="Courier New" w:hAnsi="Courier New" w:eastAsia="Courier New" w:ascii="Courier New"/>
            <w:b w:val="0"/>
            <w:sz w:val="20"/>
            <w:rtl w:val="0"/>
          </w:rPr>
          <w:t xml:space="preserve">ing</w:t>
        </w:r>
      </w:ins>
      <w:r w:rsidRPr="00000000" w:rsidR="00000000" w:rsidDel="00000000">
        <w:rPr>
          <w:rFonts w:cs="Courier New" w:hAnsi="Courier New" w:eastAsia="Courier New" w:ascii="Courier New"/>
          <w:b w:val="0"/>
          <w:sz w:val="20"/>
          <w:rtl w:val="0"/>
        </w:rPr>
        <w:t xml:space="preserve"> </w:t>
      </w:r>
      <w:del w:id="90" w:date="2015-02-12T18:57:47Z" w:author="Renato Fabbri">
        <w:r w:rsidRPr="00000000" w:rsidR="00000000" w:rsidDel="00000000">
          <w:rPr>
            <w:rFonts w:cs="Courier New" w:hAnsi="Courier New" w:eastAsia="Courier New" w:ascii="Courier New"/>
            <w:b w:val="0"/>
            <w:sz w:val="20"/>
            <w:rtl w:val="0"/>
          </w:rPr>
          <w:delText xml:space="preserve">free-</w:delText>
        </w:r>
      </w:del>
      <w:r w:rsidRPr="00000000" w:rsidR="00000000" w:rsidDel="00000000">
        <w:rPr>
          <w:rFonts w:cs="Courier New" w:hAnsi="Courier New" w:eastAsia="Courier New" w:ascii="Courier New"/>
          <w:b w:val="0"/>
          <w:sz w:val="20"/>
          <w:rtl w:val="0"/>
        </w:rPr>
        <w:t xml:space="preserve">scale</w:t>
      </w:r>
      <w:ins w:id="91" w:date="2015-02-12T18:57:49Z" w:author="Renato Fabbri">
        <w:r w:rsidRPr="00000000" w:rsidR="00000000" w:rsidDel="00000000">
          <w:rPr>
            <w:rFonts w:cs="Courier New" w:hAnsi="Courier New" w:eastAsia="Courier New" w:ascii="Courier New"/>
            <w:b w:val="0"/>
            <w:sz w:val="20"/>
            <w:rtl w:val="0"/>
          </w:rPr>
          <w:t xml:space="preserve">-free</w:t>
        </w:r>
      </w:ins>
      <w:r w:rsidRPr="00000000" w:rsidR="00000000" w:rsidDel="00000000">
        <w:rPr>
          <w:rFonts w:cs="Courier New" w:hAnsi="Courier New" w:eastAsia="Courier New" w:ascii="Courier New"/>
          <w:b w:val="0"/>
          <w:sz w:val="20"/>
          <w:rtl w:val="0"/>
        </w:rPr>
        <w:t xml:space="preserve"> and small world properties, as expected for </w:t>
      </w:r>
      <w:del w:id="92" w:date="2015-02-12T18:59:42Z" w:author="Renato Fabbri">
        <w:r w:rsidRPr="00000000" w:rsidR="00000000" w:rsidDel="00000000">
          <w:rPr>
            <w:rFonts w:cs="Courier New" w:hAnsi="Courier New" w:eastAsia="Courier New" w:ascii="Courier New"/>
            <w:b w:val="0"/>
            <w:sz w:val="20"/>
            <w:rtl w:val="0"/>
          </w:rPr>
          <w:delText xml:space="preserve">a</w:delText>
        </w:r>
      </w:del>
      <w:ins w:id="92" w:date="2015-02-12T18:59:42Z" w:author="Renato Fabbri">
        <w:r w:rsidRPr="00000000" w:rsidR="00000000" w:rsidDel="00000000">
          <w:rPr>
            <w:rFonts w:cs="Courier New" w:hAnsi="Courier New" w:eastAsia="Courier New" w:ascii="Courier New"/>
            <w:b w:val="0"/>
            <w:sz w:val="20"/>
            <w:rtl w:val="0"/>
          </w:rPr>
          <w:t xml:space="preserve"> (some)</w:t>
        </w:r>
      </w:ins>
      <w:r w:rsidRPr="00000000" w:rsidR="00000000" w:rsidDel="00000000">
        <w:rPr>
          <w:rFonts w:cs="Courier New" w:hAnsi="Courier New" w:eastAsia="Courier New" w:ascii="Courier New"/>
          <w:b w:val="0"/>
          <w:sz w:val="20"/>
          <w:rtl w:val="0"/>
        </w:rPr>
        <w:t xml:space="preserve"> social network</w:t>
      </w:r>
      <w:ins w:id="93" w:date="2015-02-12T18:59:43Z" w:author="Renato Fabbri">
        <w:r w:rsidRPr="00000000" w:rsidR="00000000" w:rsidDel="00000000">
          <w:rPr>
            <w:rFonts w:cs="Courier New" w:hAnsi="Courier New" w:eastAsia="Courier New" w:ascii="Courier New"/>
            <w:b w:val="0"/>
            <w:sz w:val="20"/>
            <w:rtl w:val="0"/>
          </w:rPr>
          <w:t xml:space="preserve">s</w:t>
        </w:r>
      </w:ins>
      <w:r w:rsidRPr="00000000" w:rsidR="00000000" w:rsidDel="00000000">
        <w:rPr>
          <w:rFonts w:cs="Courier New" w:hAnsi="Courier New" w:eastAsia="Courier New" w:ascii="Courier New"/>
          <w:b w:val="0"/>
          <w:sz w:val="20"/>
          <w:rtl w:val="0"/>
        </w:rPr>
        <w:t xml:space="preserve">~\cite{bird</w:t>
      </w:r>
      <w:ins w:id="94" w:date="2015-02-12T18:59:52Z" w:author="Renato Fabbri">
        <w:r w:rsidRPr="00000000" w:rsidR="00000000" w:rsidDel="00000000">
          <w:rPr>
            <w:rFonts w:cs="Courier New" w:hAnsi="Courier New" w:eastAsia="Courier New" w:ascii="Courier New"/>
            <w:b w:val="0"/>
            <w:sz w:val="20"/>
            <w:rtl w:val="0"/>
          </w:rPr>
          <w:t xml:space="preserve">,newmanBook</w:t>
        </w:r>
      </w:ins>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\includegraphics[width=0.5\textwidth]{figs/criaRede_}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\caption{Formation of interaction network from email messages. Each vertex represents a participant. A reply message from participant B to a message from participant A is regarded as evidence that B received information from A. Multiple messages add ``weight'' to a directed edge. Further details are given in Section~\ref{intNet}.}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\label{formationNetwork}</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Previous messages on the thread create directed edges from their author to the observed message's author. Edges can be created from all antecedent messages on the message-response thread. We only linked the immediate predecessor to the new message's author, both for simplicity and for the valid objection that in adding two edges, $x\rightarrow y$ and $y\rightarrow z$, there is also a connection between $x\rightarrow z$. </w:t>
      </w:r>
      <w:r w:rsidRPr="00000000" w:rsidR="00000000" w:rsidDel="00000000">
        <w:rPr>
          <w:rFonts w:cs="Courier New" w:hAnsi="Courier New" w:eastAsia="Courier New" w:ascii="Courier New"/>
          <w:b w:val="0"/>
          <w:color w:val="000000"/>
          <w:sz w:val="20"/>
          <w:highlight w:val="yellow"/>
          <w:rtl w:val="0"/>
        </w:rPr>
        <w:t xml:space="preserve">Potential interpretations for this weaker connection are</w:t>
      </w:r>
      <w:del w:id="95" w:date="2015-02-12T19:10:44Z" w:author="Renato Fabbri">
        <w:r w:rsidRPr="00000000" w:rsidR="00000000" w:rsidDel="00000000">
          <w:rPr>
            <w:rFonts w:cs="Courier New" w:hAnsi="Courier New" w:eastAsia="Courier New" w:ascii="Courier New"/>
            <w:b w:val="0"/>
            <w:color w:val="000000"/>
            <w:sz w:val="20"/>
            <w:highlight w:val="yellow"/>
            <w:rtl w:val="0"/>
          </w:rPr>
          <w:delText xml:space="preserve"> usually common sense, such as</w:delText>
        </w:r>
      </w:del>
      <w:r w:rsidRPr="00000000" w:rsidR="00000000" w:rsidDel="00000000">
        <w:rPr>
          <w:rFonts w:cs="Courier New" w:hAnsi="Courier New" w:eastAsia="Courier New" w:ascii="Courier New"/>
          <w:b w:val="0"/>
          <w:color w:val="000000"/>
          <w:sz w:val="20"/>
          <w:highlight w:val="yellow"/>
          <w:rtl w:val="0"/>
        </w:rPr>
        <w:t xml:space="preserve">: double length, half weight or with one more ``obstacles''</w:t>
      </w:r>
      <w:del w:id="96" w:date="2015-02-12T19:11:02Z" w:author="Renato Fabbri">
        <w:commentRangeStart w:id="4"/>
        <w:r w:rsidRPr="00000000" w:rsidR="00000000" w:rsidDel="00000000">
          <w:rPr>
            <w:rFonts w:cs="Courier New" w:hAnsi="Courier New" w:eastAsia="Courier New" w:ascii="Courier New"/>
            <w:b w:val="0"/>
            <w:color w:val="000000"/>
            <w:sz w:val="20"/>
            <w:highlight w:val="yellow"/>
            <w:rtl w:val="0"/>
          </w:rPr>
          <w:delText xml:space="preserve"> (não entendi. Double length, half weight são ruins?)</w:delText>
        </w:r>
      </w:del>
      <w:commentRangeEnd w:id="4"/>
      <w:r w:rsidRPr="00000000" w:rsidR="00000000" w:rsidDel="00000000">
        <w:commentReference w:id="4"/>
      </w:r>
      <w:r w:rsidRPr="00000000" w:rsidR="00000000" w:rsidDel="00000000">
        <w:rPr>
          <w:rFonts w:cs="Courier New" w:hAnsi="Courier New" w:eastAsia="Courier New" w:ascii="Courier New"/>
          <w:b w:val="0"/>
          <w:color w:val="000000"/>
          <w:sz w:val="20"/>
          <w:highlight w:val="yellow"/>
          <w:rtl w:val="0"/>
        </w:rPr>
        <w:t xml:space="preserve">.</w:t>
      </w:r>
      <w:r w:rsidRPr="00000000" w:rsidR="00000000" w:rsidDel="00000000">
        <w:rPr>
          <w:rFonts w:cs="Courier New" w:hAnsi="Courier New" w:eastAsia="Courier New" w:ascii="Courier New"/>
          <w:b w:val="0"/>
          <w:sz w:val="20"/>
          <w:rtl w:val="0"/>
        </w:rPr>
        <w:t xml:space="preserve"> This suggests adoption of centrality measures that account for the connectivity with all nodes, such as betweenness centrality and accessibility~\cite{luMeasures,access}.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\subsubsection{Sectioning networks in periphery, intermediary and hubs sectors</w:t>
      </w:r>
      <w:del w:id="97" w:date="2015-02-12T21:17:48Z" w:author="Renato Fabbri">
        <w:r w:rsidRPr="00000000" w:rsidR="00000000" w:rsidDel="00000000">
          <w:rPr>
            <w:rFonts w:cs="Courier New" w:hAnsi="Courier New" w:eastAsia="Courier New" w:ascii="Courier New"/>
            <w:sz w:val="20"/>
            <w:rtl w:val="0"/>
          </w:rPr>
          <w:delText xml:space="preserve">classes</w:delText>
        </w:r>
      </w:del>
      <w:r w:rsidRPr="00000000" w:rsidR="00000000" w:rsidDel="00000000">
        <w:rPr>
          <w:rFonts w:cs="Courier New" w:hAnsi="Courier New" w:eastAsia="Courier New" w:ascii="Courier New"/>
          <w:sz w:val="20"/>
          <w:rtl w:val="0"/>
        </w:rPr>
        <w:t xml:space="preserve">}\label{sectioning}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del w:id="102" w:date="2015-02-12T21:20:22Z" w:author="Renato Fabbri"/>
        </w:rPr>
      </w:pPr>
      <w:r w:rsidRPr="00000000" w:rsidR="00000000" w:rsidDel="00000000">
        <w:rPr>
          <w:rFonts w:cs="Courier New" w:hAnsi="Courier New" w:eastAsia="Courier New" w:ascii="Courier New"/>
          <w:sz w:val="20"/>
          <w:rtl w:val="0"/>
        </w:rPr>
        <w:t xml:space="preserve">Social networks tend to have a scale-free distribution of connectivity, and </w:t>
      </w:r>
      <w:ins w:id="98" w:date="2015-02-12T21:19:04Z" w:author="Renato Fabbri">
        <w:r w:rsidRPr="00000000" w:rsidR="00000000" w:rsidDel="00000000">
          <w:rPr>
            <w:rFonts w:cs="Courier New" w:hAnsi="Courier New" w:eastAsia="Courier New" w:ascii="Courier New"/>
            <w:sz w:val="20"/>
            <w:rtl w:val="0"/>
          </w:rPr>
          <w:t xml:space="preserve">the primitive sectors (periphery, intermediary and hubs) </w:t>
        </w:r>
      </w:ins>
      <w:r w:rsidRPr="00000000" w:rsidR="00000000" w:rsidDel="00000000">
        <w:rPr>
          <w:rFonts w:cs="Courier New" w:hAnsi="Courier New" w:eastAsia="Courier New" w:ascii="Courier New"/>
          <w:sz w:val="20"/>
          <w:rtl w:val="0"/>
        </w:rPr>
        <w:t xml:space="preserve">can </w:t>
      </w:r>
      <w:del w:id="99" w:date="2015-02-12T21:19:14Z" w:author="Renato Fabbri">
        <w:r w:rsidRPr="00000000" w:rsidR="00000000" w:rsidDel="00000000">
          <w:rPr>
            <w:rFonts w:cs="Courier New" w:hAnsi="Courier New" w:eastAsia="Courier New" w:ascii="Courier New"/>
            <w:sz w:val="20"/>
            <w:rtl w:val="0"/>
          </w:rPr>
          <w:delText xml:space="preserve">therefore </w:delText>
        </w:r>
      </w:del>
      <w:r w:rsidRPr="00000000" w:rsidR="00000000" w:rsidDel="00000000">
        <w:rPr>
          <w:rFonts w:cs="Courier New" w:hAnsi="Courier New" w:eastAsia="Courier New" w:ascii="Courier New"/>
          <w:sz w:val="20"/>
          <w:rtl w:val="0"/>
        </w:rPr>
        <w:t xml:space="preserve">be </w:t>
      </w:r>
      <w:del w:id="100" w:date="2015-02-12T21:19:45Z" w:author="Renato Fabbri">
        <w:r w:rsidRPr="00000000" w:rsidR="00000000" w:rsidDel="00000000">
          <w:rPr>
            <w:rFonts w:cs="Courier New" w:hAnsi="Courier New" w:eastAsia="Courier New" w:ascii="Courier New"/>
            <w:sz w:val="20"/>
            <w:rtl w:val="0"/>
          </w:rPr>
          <w:delText xml:space="preserve">compared with an </w:delText>
        </w:r>
      </w:del>
      <w:ins w:id="100" w:date="2015-02-12T21:19:45Z" w:author="Renato Fabbri">
        <w:r w:rsidRPr="00000000" w:rsidR="00000000" w:rsidDel="00000000">
          <w:rPr>
            <w:rFonts w:cs="Courier New" w:hAnsi="Courier New" w:eastAsia="Courier New" w:ascii="Courier New"/>
            <w:sz w:val="20"/>
            <w:rtl w:val="0"/>
          </w:rPr>
          <w:t xml:space="preserve"> can be derived from comparrison with an </w:t>
        </w:r>
      </w:ins>
      <w:r w:rsidRPr="00000000" w:rsidR="00000000" w:rsidDel="00000000">
        <w:rPr>
          <w:rFonts w:cs="Courier New" w:hAnsi="Courier New" w:eastAsia="Courier New" w:ascii="Courier New"/>
          <w:sz w:val="20"/>
          <w:rtl w:val="0"/>
        </w:rPr>
        <w:t xml:space="preserve">Erd\"os-R\'enyi </w:t>
      </w:r>
      <w:del w:id="101" w:date="2015-02-12T21:19:50Z" w:author="Renato Fabbri">
        <w:r w:rsidRPr="00000000" w:rsidR="00000000" w:rsidDel="00000000">
          <w:rPr>
            <w:rFonts w:cs="Courier New" w:hAnsi="Courier New" w:eastAsia="Courier New" w:ascii="Courier New"/>
            <w:sz w:val="20"/>
            <w:rtl w:val="0"/>
          </w:rPr>
          <w:delText xml:space="preserve">random </w:delText>
        </w:r>
      </w:del>
      <w:del w:id="102" w:date="2015-02-12T21:20:22Z" w:author="Renato Fabbri">
        <w:r w:rsidRPr="00000000" w:rsidR="00000000" w:rsidDel="00000000">
          <w:rPr>
            <w:rFonts w:cs="Courier New" w:hAnsi="Courier New" w:eastAsia="Courier New" w:ascii="Courier New"/>
            <w:sz w:val="20"/>
            <w:rtl w:val="0"/>
          </w:rPr>
          <w:delText xml:space="preserve">graph</w:delText>
        </w:r>
      </w:del>
      <w:ins w:id="102" w:date="2015-02-12T21:20:22Z" w:author="Renato Fabbri">
        <w:del w:id="102" w:date="2015-02-12T21:20:22Z" w:author="Renato Fabbri">
          <w:r w:rsidRPr="00000000" w:rsidR="00000000" w:rsidDel="00000000">
            <w:rPr>
              <w:rFonts w:cs="Courier New" w:hAnsi="Courier New" w:eastAsia="Courier New" w:ascii="Courier New"/>
              <w:sz w:val="20"/>
              <w:rtl w:val="0"/>
            </w:rPr>
            <w:delText xml:space="preserve"> </w:delText>
          </w:r>
          <w:r w:rsidRPr="00000000" w:rsidR="00000000" w:rsidDel="00000000">
            <w:rPr>
              <w:rFonts w:cs="Courier New" w:hAnsi="Courier New" w:eastAsia="Courier New" w:ascii="Courier New"/>
              <w:sz w:val="20"/>
              <w:rtl w:val="0"/>
            </w:rPr>
            <w:delText xml:space="preserve"> network with the same number of edges and vertices</w:delText>
          </w:r>
        </w:del>
      </w:ins>
      <w:del w:id="102" w:date="2015-02-12T21:20:22Z" w:author="Renato Fabbri">
        <w:r w:rsidRPr="00000000" w:rsidR="00000000" w:rsidDel="00000000">
          <w:rPr>
            <w:rFonts w:cs="Courier New" w:hAnsi="Courier New" w:eastAsia="Courier New" w:ascii="Courier New"/>
            <w:sz w:val="20"/>
            <w:rtl w:val="0"/>
          </w:rPr>
          <w:delText xml:space="preserve">, from which peripheral, intermediary and hub</w:delText>
        </w:r>
      </w:del>
    </w:p>
    <w:p w:rsidP="00000000" w:rsidRPr="00000000" w:rsidR="00000000" w:rsidDel="00000000" w:rsidRDefault="00000000">
      <w:pPr>
        <w:spacing w:lineRule="auto" w:after="0" w:line="240"/>
        <w:contextualSpacing w:val="0"/>
      </w:pPr>
      <w:del w:id="102" w:date="2015-02-12T21:20:22Z" w:author="Renato Fabbri">
        <w:r w:rsidRPr="00000000" w:rsidR="00000000" w:rsidDel="00000000">
          <w:rPr>
            <w:rFonts w:cs="Courier New" w:hAnsi="Courier New" w:eastAsia="Courier New" w:ascii="Courier New"/>
            <w:sz w:val="20"/>
            <w:rtl w:val="0"/>
          </w:rPr>
          <w:delText xml:space="preserve">sectors can be defined</w:delText>
        </w:r>
      </w:del>
      <w:r w:rsidRPr="00000000" w:rsidR="00000000" w:rsidDel="00000000">
        <w:rPr>
          <w:rFonts w:cs="Courier New" w:hAnsi="Courier New" w:eastAsia="Courier New" w:ascii="Courier New"/>
          <w:sz w:val="20"/>
          <w:rtl w:val="0"/>
        </w:rPr>
        <w:t xml:space="preserve">~\cite{3setores}, as depicted in Figure~\ref{fig:setores}.</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The degree distribution $\widetilde{P}(k)$ of an ideal</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scale-free network $\mathcal{N}_f$ with $N$ vertices and $z$ edges has less</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average degree nodes than </w:t>
      </w:r>
      <w:del w:id="103" w:date="2015-02-12T21:23:10Z" w:author="Renato Fabbri">
        <w:r w:rsidRPr="00000000" w:rsidR="00000000" w:rsidDel="00000000">
          <w:rPr>
            <w:rFonts w:cs="Courier New" w:hAnsi="Courier New" w:eastAsia="Courier New" w:ascii="Courier New"/>
            <w:sz w:val="20"/>
            <w:rtl w:val="0"/>
          </w:rPr>
          <w:delText xml:space="preserve">for </w:delText>
        </w:r>
      </w:del>
      <w:r w:rsidRPr="00000000" w:rsidR="00000000" w:rsidDel="00000000">
        <w:rPr>
          <w:rFonts w:cs="Courier New" w:hAnsi="Courier New" w:eastAsia="Courier New" w:ascii="Courier New"/>
          <w:sz w:val="20"/>
          <w:rtl w:val="0"/>
        </w:rPr>
        <w:t xml:space="preserve">the distribution $P(k)$ of an Erd\"os-R\</w:t>
      </w:r>
      <w:del w:id="104" w:date="2015-02-12T21:28:34Z" w:author="Renato Fabbri">
        <w:r w:rsidRPr="00000000" w:rsidR="00000000" w:rsidDel="00000000">
          <w:rPr>
            <w:rFonts w:cs="Courier New" w:hAnsi="Courier New" w:eastAsia="Courier New" w:ascii="Courier New"/>
            <w:sz w:val="20"/>
            <w:rtl w:val="0"/>
          </w:rPr>
          <w:delText xml:space="preserve">'</w:delText>
        </w:r>
      </w:del>
      <w:r w:rsidRPr="00000000" w:rsidR="00000000" w:rsidDel="00000000">
        <w:rPr>
          <w:rFonts w:cs="Courier New" w:hAnsi="Courier New" w:eastAsia="Courier New" w:ascii="Courier New"/>
          <w:sz w:val="20"/>
          <w:rtl w:val="0"/>
        </w:rPr>
        <w:t xml:space="preserve">enyi</w:t>
      </w:r>
    </w:p>
    <w:p w:rsidP="00000000" w:rsidRPr="00000000" w:rsidR="00000000" w:rsidDel="00000000" w:rsidRDefault="00000000">
      <w:pPr>
        <w:spacing w:lineRule="auto" w:after="0" w:line="240"/>
        <w:contextualSpacing w:val="0"/>
      </w:pPr>
      <w:del w:id="105" w:date="2015-02-12T21:23:35Z" w:author="Renato Fabbri">
        <w:r w:rsidRPr="00000000" w:rsidR="00000000" w:rsidDel="00000000">
          <w:rPr>
            <w:rFonts w:cs="Courier New" w:hAnsi="Courier New" w:eastAsia="Courier New" w:ascii="Courier New"/>
            <w:sz w:val="20"/>
            <w:rtl w:val="0"/>
          </w:rPr>
          <w:delText xml:space="preserve">random graph </w:delText>
        </w:r>
      </w:del>
      <w:ins w:id="105" w:date="2015-02-12T21:23:35Z" w:author="Renato Fabbri">
        <w:r w:rsidRPr="00000000" w:rsidR="00000000" w:rsidDel="00000000">
          <w:rPr>
            <w:rFonts w:cs="Courier New" w:hAnsi="Courier New" w:eastAsia="Courier New" w:ascii="Courier New"/>
            <w:sz w:val="20"/>
            <w:rtl w:val="0"/>
          </w:rPr>
          <w:t xml:space="preserve">network </w:t>
        </w:r>
      </w:ins>
      <w:r w:rsidRPr="00000000" w:rsidR="00000000" w:rsidDel="00000000">
        <w:rPr>
          <w:rFonts w:cs="Courier New" w:hAnsi="Courier New" w:eastAsia="Courier New" w:ascii="Courier New"/>
          <w:sz w:val="20"/>
          <w:rtl w:val="0"/>
        </w:rPr>
        <w:t xml:space="preserve">with the same number of vertices and edges</w:t>
      </w:r>
      <w:ins w:id="106" w:date="2015-02-12T21:28:31Z" w:author="Renato Fabbri">
        <w:r w:rsidRPr="00000000" w:rsidR="00000000" w:rsidDel="00000000">
          <w:rPr>
            <w:rFonts w:cs="Courier New" w:hAnsi="Courier New" w:eastAsia="Courier New" w:ascii="Courier New"/>
            <w:sz w:val="20"/>
            <w:rtl w:val="0"/>
          </w:rPr>
          <w:t xml:space="preserve">. Indeed, we define in this work the intermediary sector of a network to be the set of all the nodes whose degree is less abundant in the real network than on the </w:t>
        </w:r>
        <w:r w:rsidRPr="00000000" w:rsidR="00000000" w:rsidDel="00000000">
          <w:rPr>
            <w:rFonts w:cs="Courier New" w:hAnsi="Courier New" w:eastAsia="Courier New" w:ascii="Courier New"/>
            <w:sz w:val="20"/>
            <w:rtl w:val="0"/>
          </w:rPr>
          <w:t xml:space="preserve">Erd\"os-R\'enyi model</w:t>
        </w:r>
      </w:ins>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\begin{equation}\label{criterio}</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\widetilde{P}(k)&lt;P(k) \Rightarrow \text{k is intermediary degree}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\end{equation}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If $\mathcal{N}_f$ is directed and has no self-loops, the probability</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of an edge between two arbitrary vertices is $p_e=\frac{z}{N(N-1)}$ (see Appendix~\ref{ap:ded}).</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A vertex in the ideal Erd\"os-R\'enyi digraph with the same number of vertices and edges, and thus the same probability $p_e$ for the presence of an edge, will have degree $k$ with probability: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\begin{equation}</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P(k)=\binom{2(N-1)}{k}p_e^k(1-p_e)^{2(N-1)-k}</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\end{equation}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lower degree fat tail represents the border vertices, i.e. the peripheral sector</w:t>
      </w:r>
      <w:ins w:id="107" w:date="2015-02-12T21:31:59Z" w:author="Renato Fabbri">
        <w:r w:rsidRPr="00000000" w:rsidR="00000000" w:rsidDel="00000000">
          <w:rPr>
            <w:rtl w:val="0"/>
          </w:rPr>
          <w:t xml:space="preserve"> or periphery</w:t>
        </w:r>
      </w:ins>
      <w:r w:rsidRPr="00000000" w:rsidR="00000000" w:rsidDel="00000000">
        <w:rPr>
          <w:rtl w:val="0"/>
        </w:rPr>
        <w:t xml:space="preserve">. The higher degree fat tail is the hub sector. The </w:t>
      </w:r>
      <w:ins w:id="108" w:date="2015-02-12T21:32:40Z" w:author="Renato Fabbri">
        <w:r w:rsidRPr="00000000" w:rsidR="00000000" w:rsidDel="00000000">
          <w:rPr>
            <w:rtl w:val="0"/>
          </w:rPr>
          <w:t xml:space="preserve">reasoning</w:t>
        </w:r>
      </w:ins>
      <w:del w:id="108" w:date="2015-02-12T21:32:40Z" w:author="Renato Fabbri">
        <w:r w:rsidRPr="00000000" w:rsidR="00000000" w:rsidDel="00000000">
          <w:rPr>
            <w:rtl w:val="0"/>
          </w:rPr>
          <w:delText xml:space="preserve">arguments behind</w:delText>
        </w:r>
      </w:del>
      <w:r w:rsidRPr="00000000" w:rsidR="00000000" w:rsidDel="00000000">
        <w:rPr>
          <w:rtl w:val="0"/>
        </w:rPr>
        <w:t xml:space="preserve"> </w:t>
      </w:r>
      <w:ins w:id="109" w:date="2015-02-12T21:32:45Z" w:author="Renato Fabbri">
        <w:r w:rsidRPr="00000000" w:rsidR="00000000" w:rsidDel="00000000">
          <w:rPr>
            <w:rtl w:val="0"/>
          </w:rPr>
          <w:t xml:space="preserve">for </w:t>
        </w:r>
      </w:ins>
      <w:r w:rsidRPr="00000000" w:rsidR="00000000" w:rsidDel="00000000">
        <w:rPr>
          <w:rtl w:val="0"/>
        </w:rPr>
        <w:t xml:space="preserve">this classification</w:t>
      </w:r>
      <w:del w:id="110" w:date="2015-02-12T21:32:53Z" w:author="Renato Fabbri">
        <w:r w:rsidRPr="00000000" w:rsidR="00000000" w:rsidDel="00000000">
          <w:rPr>
            <w:rtl w:val="0"/>
          </w:rPr>
          <w:delText xml:space="preserve"> are</w:delText>
        </w:r>
      </w:del>
      <w:r w:rsidRPr="00000000" w:rsidR="00000000" w:rsidDel="00000000">
        <w:rPr>
          <w:rtl w:val="0"/>
        </w:rPr>
        <w:t xml:space="preserve">: 1) vertices so connected that they are virtually inexistent in networks connected at pure chance</w:t>
      </w:r>
      <w:del w:id="111" w:date="2015-02-12T21:34:25Z" w:author="Renato Fabbri">
        <w:r w:rsidRPr="00000000" w:rsidR="00000000" w:rsidDel="00000000">
          <w:rPr>
            <w:rtl w:val="0"/>
          </w:rPr>
          <w:delText xml:space="preserve">, especially</w:delText>
        </w:r>
      </w:del>
      <w:ins w:id="111" w:date="2015-02-12T21:34:25Z" w:author="Renato Fabbri">
        <w:r w:rsidRPr="00000000" w:rsidR="00000000" w:rsidDel="00000000">
          <w:rPr>
            <w:rtl w:val="0"/>
          </w:rPr>
          <w:t xml:space="preserve"> (e.g.</w:t>
        </w:r>
      </w:ins>
      <w:r w:rsidRPr="00000000" w:rsidR="00000000" w:rsidDel="00000000">
        <w:rPr>
          <w:rtl w:val="0"/>
        </w:rPr>
        <w:t xml:space="preserve"> without preferential attachment</w:t>
      </w:r>
      <w:ins w:id="112" w:date="2015-02-12T21:34:30Z" w:author="Renato Fabbri">
        <w:r w:rsidRPr="00000000" w:rsidR="00000000" w:rsidDel="00000000">
          <w:rPr>
            <w:rtl w:val="0"/>
          </w:rPr>
          <w:t xml:space="preserve">)</w:t>
        </w:r>
      </w:ins>
      <w:del w:id="112" w:date="2015-02-12T21:34:30Z" w:author="Renato Fabbri">
        <w:r w:rsidRPr="00000000" w:rsidR="00000000" w:rsidDel="00000000">
          <w:rPr>
            <w:rtl w:val="0"/>
          </w:rPr>
          <w:delText xml:space="preserve">,</w:delText>
        </w:r>
      </w:del>
      <w:r w:rsidRPr="00000000" w:rsidR="00000000" w:rsidDel="00000000">
        <w:rPr>
          <w:rtl w:val="0"/>
        </w:rPr>
        <w:t xml:space="preserve"> are correctly associated to the hubs sector. </w:t>
      </w:r>
      <w:ins w:id="113" w:date="2015-02-12T21:34:47Z" w:author="Renato Fabbri">
        <w:r w:rsidRPr="00000000" w:rsidR="00000000" w:rsidDel="00000000">
          <w:rPr>
            <w:rtl w:val="0"/>
          </w:rPr>
          <w:t xml:space="preserve">V</w:t>
        </w:r>
      </w:ins>
      <w:del w:id="113" w:date="2015-02-12T21:34:47Z" w:author="Renato Fabbri">
        <w:r w:rsidRPr="00000000" w:rsidR="00000000" w:rsidDel="00000000">
          <w:rPr>
            <w:rtl w:val="0"/>
          </w:rPr>
          <w:delText xml:space="preserve">v</w:delText>
        </w:r>
      </w:del>
      <w:r w:rsidRPr="00000000" w:rsidR="00000000" w:rsidDel="00000000">
        <w:rPr>
          <w:rtl w:val="0"/>
        </w:rPr>
        <w:t xml:space="preserve">ertices with very few connections, which are way more abundant than expected by pure chance, are assigned to the periphery. </w:t>
      </w:r>
      <w:del w:id="114" w:date="2015-02-12T21:35:53Z" w:author="Renato Fabbri">
        <w:r w:rsidRPr="00000000" w:rsidR="00000000" w:rsidDel="00000000">
          <w:rPr>
            <w:rtl w:val="0"/>
          </w:rPr>
          <w:delText xml:space="preserve">v</w:delText>
        </w:r>
      </w:del>
      <w:ins w:id="114" w:date="2015-02-12T21:35:53Z" w:author="Renato Fabbri">
        <w:r w:rsidRPr="00000000" w:rsidR="00000000" w:rsidDel="00000000">
          <w:rPr>
            <w:rtl w:val="0"/>
          </w:rPr>
          <w:t xml:space="preserve">V</w:t>
        </w:r>
      </w:ins>
      <w:r w:rsidRPr="00000000" w:rsidR="00000000" w:rsidDel="00000000">
        <w:rPr>
          <w:rtl w:val="0"/>
        </w:rPr>
        <w:t xml:space="preserve">ertices with degree values predicted as the most abundant if connections are created by pure chance, near the average, and less frequent in </w:t>
      </w:r>
      <w:del w:id="115" w:date="2015-02-12T21:36:16Z" w:author="Renato Fabbri">
        <w:r w:rsidRPr="00000000" w:rsidR="00000000" w:rsidDel="00000000">
          <w:rPr>
            <w:rtl w:val="0"/>
          </w:rPr>
          <w:delText xml:space="preserve">free-</w:delText>
        </w:r>
      </w:del>
      <w:r w:rsidRPr="00000000" w:rsidR="00000000" w:rsidDel="00000000">
        <w:rPr>
          <w:rtl w:val="0"/>
        </w:rPr>
        <w:t xml:space="preserve">scale</w:t>
      </w:r>
      <w:ins w:id="116" w:date="2015-02-12T21:36:21Z" w:author="Renato Fabbri">
        <w:r w:rsidRPr="00000000" w:rsidR="00000000" w:rsidDel="00000000">
          <w:rPr>
            <w:rtl w:val="0"/>
          </w:rPr>
          <w:t xml:space="preserve">-free</w:t>
        </w:r>
      </w:ins>
      <w:r w:rsidRPr="00000000" w:rsidR="00000000" w:rsidDel="00000000">
        <w:rPr>
          <w:rtl w:val="0"/>
        </w:rPr>
        <w:t xml:space="preserve"> phenomena, are classified as intermediary. </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\begin{figure}[!h]</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\centering</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\includegraphics[width=0.5\textwidth]{figs/fser}</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\caption{Degree distribution on scale-free and Erd\"os-R\'enyi ideal networks. The latter has more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iIntermediary vertices, while the former has more peripheral and hub vertices. Sector ions borders are</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given by the two intersections $k_1$ and $k_2$ of the connectivity distributions. Characteristic degrees</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are in compact intervals of degree: $[0,k_1]$, $(k_1,k_2]$, $(k_2,k_{max}]$ for the three sectorsions considered (periphery, intermediary and hubs).}</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\label{fig:setores}</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\end{figure}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To ensure statistical validity, bins can be chosen to contain at least $\eta$ vertices. Thus, each bin, starting at degree $k_i$, spans $\Delta_i=[k_{i},k_{j}]$ degree values, where $j$ is the smallest integer in which </w:t>
      </w:r>
      <w:ins w:id="117" w:date="2015-02-12T21:37:59Z" w:author="Renato Fabbri">
        <w:r w:rsidRPr="00000000" w:rsidR="00000000" w:rsidDel="00000000">
          <w:rPr>
            <w:rFonts w:cs="Courier New" w:hAnsi="Courier New" w:eastAsia="Courier New" w:ascii="Courier New"/>
            <w:sz w:val="20"/>
            <w:rtl w:val="0"/>
          </w:rPr>
          <w:t xml:space="preserve">there are at least $\eta$ vertices with </w:t>
        </w:r>
      </w:ins>
      <w:r w:rsidRPr="00000000" w:rsidR="00000000" w:rsidDel="00000000">
        <w:rPr>
          <w:rFonts w:cs="Courier New" w:hAnsi="Courier New" w:eastAsia="Courier New" w:ascii="Courier New"/>
          <w:sz w:val="20"/>
          <w:rtl w:val="0"/>
        </w:rPr>
        <w:t xml:space="preserve">degree</w:t>
      </w:r>
      <w:ins w:id="118" w:date="2015-02-12T21:38:56Z" w:author="Renato Fabbri">
        <w:r w:rsidRPr="00000000" w:rsidR="00000000" w:rsidDel="00000000">
          <w:rPr>
            <w:rFonts w:cs="Courier New" w:hAnsi="Courier New" w:eastAsia="Courier New" w:ascii="Courier New"/>
            <w:sz w:val="20"/>
            <w:rtl w:val="0"/>
          </w:rPr>
          <w:t xml:space="preserve"> </w:t>
        </w:r>
      </w:ins>
      <w:del w:id="118" w:date="2015-02-12T21:38:56Z" w:author="Renato Fabbri">
        <w:r w:rsidRPr="00000000" w:rsidR="00000000" w:rsidDel="00000000">
          <w:rPr>
            <w:rFonts w:cs="Courier New" w:hAnsi="Courier New" w:eastAsia="Courier New" w:ascii="Courier New"/>
            <w:sz w:val="20"/>
            <w:rtl w:val="0"/>
          </w:rPr>
          <w:delText xml:space="preserve">s</w:delText>
        </w:r>
      </w:del>
      <w:ins w:id="118" w:date="2015-02-12T21:38:56Z" w:author="Renato Fabbri">
        <w:r w:rsidRPr="00000000" w:rsidR="00000000" w:rsidDel="00000000">
          <w:rPr>
            <w:rFonts w:cs="Courier New" w:hAnsi="Courier New" w:eastAsia="Courier New" w:ascii="Courier New"/>
            <w:sz w:val="20"/>
            <w:rtl w:val="0"/>
          </w:rPr>
          <w:t xml:space="preserve"> more than or equal</w:t>
        </w:r>
      </w:ins>
      <w:r w:rsidRPr="00000000" w:rsidR="00000000" w:rsidDel="00000000">
        <w:rPr>
          <w:rFonts w:cs="Courier New" w:hAnsi="Courier New" w:eastAsia="Courier New" w:ascii="Courier New"/>
          <w:sz w:val="20"/>
          <w:rtl w:val="0"/>
        </w:rPr>
        <w:t xml:space="preserve"> $k_i$</w:t>
      </w:r>
      <w:ins w:id="119" w:date="2015-02-12T21:39:10Z" w:author="Renato Fabbri">
        <w:r w:rsidRPr="00000000" w:rsidR="00000000" w:rsidDel="00000000">
          <w:rPr>
            <w:rFonts w:cs="Courier New" w:hAnsi="Courier New" w:eastAsia="Courier New" w:ascii="Courier New"/>
            <w:sz w:val="20"/>
            <w:rtl w:val="0"/>
          </w:rPr>
          <w:t xml:space="preserve">, and less than or equal </w:t>
        </w:r>
      </w:ins>
      <w:del w:id="119" w:date="2015-02-12T21:39:10Z" w:author="Renato Fabbri">
        <w:r w:rsidRPr="00000000" w:rsidR="00000000" w:rsidDel="00000000">
          <w:rPr>
            <w:rFonts w:cs="Courier New" w:hAnsi="Courier New" w:eastAsia="Courier New" w:ascii="Courier New"/>
            <w:sz w:val="20"/>
            <w:rtl w:val="0"/>
          </w:rPr>
          <w:delText xml:space="preserve">-</w:delText>
        </w:r>
      </w:del>
      <w:r w:rsidRPr="00000000" w:rsidR="00000000" w:rsidDel="00000000">
        <w:rPr>
          <w:rFonts w:cs="Courier New" w:hAnsi="Courier New" w:eastAsia="Courier New" w:ascii="Courier New"/>
          <w:sz w:val="20"/>
          <w:rtl w:val="0"/>
        </w:rPr>
        <w:t xml:space="preserve">$k_{j}$</w:t>
      </w:r>
      <w:del w:id="120" w:date="2015-02-12T21:39:17Z" w:author="Renato Fabbri">
        <w:r w:rsidRPr="00000000" w:rsidR="00000000" w:rsidDel="00000000">
          <w:rPr>
            <w:rFonts w:cs="Courier New" w:hAnsi="Courier New" w:eastAsia="Courier New" w:ascii="Courier New"/>
            <w:sz w:val="20"/>
            <w:rtl w:val="0"/>
          </w:rPr>
          <w:delText xml:space="preserve"> contain at least $\eta$ vertices</w:delText>
        </w:r>
      </w:del>
      <w:r w:rsidRPr="00000000" w:rsidR="00000000" w:rsidDel="00000000">
        <w:rPr>
          <w:rFonts w:cs="Courier New" w:hAnsi="Courier New" w:eastAsia="Courier New" w:ascii="Courier New"/>
          <w:sz w:val="20"/>
          <w:rtl w:val="0"/>
        </w:rPr>
        <w:t xml:space="preserve">. This changes equation~\ref{criterio} to:</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\begin{equation}\label{criterio2}</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\sum_{x=k_i}^{k_j} \widetilde{P}(x) &lt; \sum_{x=k_i}^{k_j} P(x) \Rightarrow \text{i is intermediary}</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\end{equation}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If instead strength $s$ is used for comparison, $P$ remains the same, but $P(\kappa_i)$ with $\kappa_i=\frac{s_i}{\overline{w}}$ should be used for comparison, with $\overline{w}=\frac{z}{\sum_is_i}$ </w:t>
      </w:r>
      <w:del w:id="121" w:date="2015-02-12T21:50:48Z" w:author="Renato Fabbri">
        <w:r w:rsidRPr="00000000" w:rsidR="00000000" w:rsidDel="00000000">
          <w:rPr>
            <w:rFonts w:cs="Courier New" w:hAnsi="Courier New" w:eastAsia="Courier New" w:ascii="Courier New"/>
            <w:sz w:val="20"/>
            <w:rtl w:val="0"/>
          </w:rPr>
          <w:delText xml:space="preserve">being </w:delText>
        </w:r>
      </w:del>
      <w:r w:rsidRPr="00000000" w:rsidR="00000000" w:rsidDel="00000000">
        <w:rPr>
          <w:rFonts w:cs="Courier New" w:hAnsi="Courier New" w:eastAsia="Courier New" w:ascii="Courier New"/>
          <w:sz w:val="20"/>
          <w:rtl w:val="0"/>
        </w:rPr>
        <w:t xml:space="preserve">the average weight of an edge and $s_i$ the strength of vertex $i$. For in and out degrees and strengths, comparisons should be made with $\kappa_i=2k_i^{in}$, $\kappa_i=2k_i^{out}$, $\kappa_i=2\frac{s_i^{in}}{\overline{w}}$ and $\kappa_i=2\frac{s_i^{out}}{\overline{w}}$. Results of these criteria for network segmentation are discussed in Section~\ref{subsec:pih}</w:t>
      </w:r>
      <w:ins w:id="122" w:date="2015-02-12T21:53:59Z" w:author="Renato Fabbri">
        <w:r w:rsidRPr="00000000" w:rsidR="00000000" w:rsidDel="00000000">
          <w:rPr>
            <w:rFonts w:cs="Courier New" w:hAnsi="Courier New" w:eastAsia="Courier New" w:ascii="Courier New"/>
            <w:sz w:val="20"/>
            <w:rtl w:val="0"/>
          </w:rPr>
          <w:t xml:space="preserve"> and exhibited in Figures~\ref{fig:cpp10000} to~\ref{fig:lad50_}, Appendix~\ref{figures}</w:t>
        </w:r>
      </w:ins>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different metrics can be used in the segmentation to identify the three types of vertices, various criteria can be defined, e.g. with a very stringent criterion according to which a vertex will only be classified as hub if it is so for all the metrics. After a careful inspection of possible combinations, these were reduced to six:</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\begin{itemize}</w:t>
        <w:br w:type="textWrapping"/>
        <w:t xml:space="preserve">\item Exclusivist criteri</w:t>
      </w:r>
      <w:ins w:id="123" w:date="2015-02-12T21:59:07Z" w:author="Renato Fabbri">
        <w:r w:rsidRPr="00000000" w:rsidR="00000000" w:rsidDel="00000000">
          <w:rPr>
            <w:rtl w:val="0"/>
          </w:rPr>
          <w:t xml:space="preserve">on</w:t>
        </w:r>
      </w:ins>
      <w:del w:id="123" w:date="2015-02-12T21:59:07Z" w:author="Renato Fabbri">
        <w:r w:rsidRPr="00000000" w:rsidR="00000000" w:rsidDel="00000000">
          <w:rPr>
            <w:rtl w:val="0"/>
          </w:rPr>
          <w:delText xml:space="preserve">a</w:delText>
        </w:r>
      </w:del>
      <w:r w:rsidRPr="00000000" w:rsidR="00000000" w:rsidDel="00000000">
        <w:rPr>
          <w:rtl w:val="0"/>
        </w:rPr>
        <w:t xml:space="preserve">:  vertices are only classified if the class is the same according to all metrics. In this case,</w:t>
      </w:r>
      <w:del w:id="124" w:date="2015-02-12T22:00:40Z" w:author="Renato Fabbri">
        <w:r w:rsidRPr="00000000" w:rsidR="00000000" w:rsidDel="00000000">
          <w:rPr>
            <w:rtl w:val="0"/>
          </w:rPr>
          <w:delText xml:space="preserve"> the total number of </w:delText>
        </w:r>
      </w:del>
      <w:r w:rsidRPr="00000000" w:rsidR="00000000" w:rsidDel="00000000">
        <w:rPr>
          <w:rtl w:val="0"/>
        </w:rPr>
        <w:t xml:space="preserve">vertices classified (usually) does not reach 100\%, which is indicated by a black line in </w:t>
      </w:r>
      <w:ins w:id="125" w:date="2015-02-12T22:01:03Z" w:author="Renato Fabbri">
        <w:r w:rsidRPr="00000000" w:rsidR="00000000" w:rsidDel="00000000">
          <w:rPr>
            <w:rtl w:val="0"/>
          </w:rPr>
          <w:t xml:space="preserve">the figures of </w:t>
        </w:r>
      </w:ins>
      <w:r w:rsidRPr="00000000" w:rsidR="00000000" w:rsidDel="00000000">
        <w:rPr>
          <w:rtl w:val="0"/>
        </w:rPr>
        <w:t xml:space="preserve">Appendix~\ref{figures}.</w:t>
      </w:r>
    </w:p>
    <w:p w:rsidP="00000000" w:rsidRPr="00000000" w:rsidR="00000000" w:rsidDel="00000000" w:rsidRDefault="00000000">
      <w:pPr>
        <w:contextualSpacing w:val="0"/>
        <w:jc w:val="both"/>
      </w:pPr>
      <w:r w:rsidRPr="00000000" w:rsidR="00000000" w:rsidDel="00000000">
        <w:rPr>
          <w:rtl w:val="0"/>
        </w:rPr>
        <w:t xml:space="preserve">        \item Inclusivist criteri</w:t>
      </w:r>
      <w:ins w:id="126" w:date="2015-02-12T22:01:09Z" w:author="Renato Fabbri">
        <w:r w:rsidRPr="00000000" w:rsidR="00000000" w:rsidDel="00000000">
          <w:rPr>
            <w:rtl w:val="0"/>
          </w:rPr>
          <w:t xml:space="preserve">on</w:t>
        </w:r>
      </w:ins>
      <w:del w:id="126" w:date="2015-02-12T22:01:09Z" w:author="Renato Fabbri">
        <w:r w:rsidRPr="00000000" w:rsidR="00000000" w:rsidDel="00000000">
          <w:rPr>
            <w:rtl w:val="0"/>
          </w:rPr>
          <w:delText xml:space="preserve">a</w:delText>
        </w:r>
      </w:del>
      <w:r w:rsidRPr="00000000" w:rsidR="00000000" w:rsidDel="00000000">
        <w:rPr>
          <w:rtl w:val="0"/>
        </w:rPr>
        <w:t xml:space="preserve">: a vertex has the class given by any of the metrics. Therefore, a vertex can belong to more than one class, and the percentages of members may add to more than 100%, which is indicated by a black line in </w:t>
      </w:r>
      <w:ins w:id="127" w:date="2015-02-12T22:02:28Z" w:author="Renato Fabbri">
        <w:r w:rsidRPr="00000000" w:rsidR="00000000" w:rsidDel="00000000">
          <w:rPr>
            <w:rtl w:val="0"/>
          </w:rPr>
          <w:t xml:space="preserve">the figures of </w:t>
        </w:r>
      </w:ins>
      <w:r w:rsidRPr="00000000" w:rsidR="00000000" w:rsidDel="00000000">
        <w:rPr>
          <w:rtl w:val="0"/>
        </w:rPr>
        <w:t xml:space="preserve">Appendix~\ref{figures}.</w:t>
      </w:r>
    </w:p>
    <w:p w:rsidP="00000000" w:rsidRPr="00000000" w:rsidR="00000000" w:rsidDel="00000000" w:rsidRDefault="00000000">
      <w:pPr>
        <w:contextualSpacing w:val="0"/>
        <w:rPr>
          <w:ins w:id="128" w:date="2015-02-12T22:03:35Z" w:author="Renato Fabbri"/>
        </w:rPr>
      </w:pPr>
      <w:r w:rsidRPr="00000000" w:rsidR="00000000" w:rsidDel="00000000">
        <w:rPr>
          <w:rtl w:val="0"/>
        </w:rPr>
        <w:t xml:space="preserve">    \item Exclusivist cascade: vertices are only classified as hubs if they are hubs according to all metrics. Intermediary are the vertices classified either as intermediary or hubs with respect to all metrics. The remaining vertices are regarded as peripheral.</w:t>
      </w:r>
      <w:ins w:id="128" w:date="2015-02-12T22:03:35Z" w:author="Renato Fabbri">
        <w:r w:rsidRPr="00000000" w:rsidR="00000000" w:rsidDel="00000000">
          <w:rPr>
            <w:rtl w:val="0"/>
          </w:rPr>
        </w:r>
      </w:ins>
    </w:p>
    <w:p w:rsidP="00000000" w:rsidRPr="00000000" w:rsidR="00000000" w:rsidDel="00000000" w:rsidRDefault="00000000">
      <w:pPr>
        <w:contextualSpacing w:val="0"/>
      </w:pPr>
      <w:r w:rsidRPr="00000000" w:rsidR="00000000" w:rsidDel="00000000">
        <w:rPr>
          <w:rtl w:val="0"/>
        </w:rPr>
        <w:br w:type="textWrapping"/>
        <w:t xml:space="preserve">    \item Inclusivist cascade: vertices are hubs if they are so classified according to any of the metrics. The remaining vertices are classified as intermediary, if they belong to this category for any of the metrics. Peripheral vertices will then be those which were never classified as hub or intermediary with any of the metrics. </w:t>
      </w:r>
    </w:p>
    <w:p w:rsidP="00000000" w:rsidRPr="00000000" w:rsidR="00000000" w:rsidDel="00000000" w:rsidRDefault="00000000">
      <w:pPr>
        <w:contextualSpacing w:val="0"/>
      </w:pPr>
      <w:r w:rsidRPr="00000000" w:rsidR="00000000" w:rsidDel="00000000">
        <w:rPr>
          <w:rtl w:val="0"/>
        </w:rPr>
        <w:t xml:space="preserve">    \item Exclusivist externals: vertices are only hubs if they are classified as such according to all the metrics. The remaining vertices are classified as peripheral if they fall into the periphery or hub classes by any metric. The rest of the nodes are classified as intermediary.</w:t>
      </w:r>
      <w:del w:id="129" w:date="2015-02-12T22:06:24Z" w:author="Renato Fabbri">
        <w:r w:rsidRPr="00000000" w:rsidR="00000000" w:rsidDel="00000000">
          <w:rPr>
            <w:rtl w:val="0"/>
          </w:rPr>
          <w:br w:type="textWrapping"/>
        </w:r>
      </w:del>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sz w:val="20"/>
          <w:rtl w:val="0"/>
        </w:rPr>
        <w:t xml:space="preserve">    \item Inclusivist externals: hubs are vertices classified as hubs according to any metric. The remaining vertices will be peripheral if they are classified as such according to any metric. The rest of the vertices will be intermediary vertices.</w:t>
        <w:br w:type="textWrapping"/>
        <w:t xml:space="preserve">\end{itemize}</w:t>
        <w:br w:type="textWrapp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rPr>
          <w:ins w:id="132" w:date="2015-02-13T00:12:09Z" w:author="Renato Fabbri"/>
        </w:rPr>
      </w:pPr>
      <w:r w:rsidRPr="00000000" w:rsidR="00000000" w:rsidDel="00000000">
        <w:rPr>
          <w:rtl w:val="0"/>
        </w:rPr>
        <w:t xml:space="preserve">These compound criteria, and the</w:t>
      </w:r>
      <w:del w:id="130" w:date="2015-02-12T22:09:36Z" w:author="Renato Fabbri">
        <w:r w:rsidRPr="00000000" w:rsidR="00000000" w:rsidDel="00000000">
          <w:rPr>
            <w:rtl w:val="0"/>
          </w:rPr>
          <w:delText xml:space="preserve">ir possible reduction</w:delText>
        </w:r>
      </w:del>
      <w:ins w:id="130" w:date="2015-02-12T22:09:36Z" w:author="Renato Fabbri">
        <w:r w:rsidRPr="00000000" w:rsidR="00000000" w:rsidDel="00000000">
          <w:rPr>
            <w:rtl w:val="0"/>
          </w:rPr>
          <w:t xml:space="preserve"> simplification of possibilities listed above (exclusivist/inclusivist, criterion/cascade/externals) </w:t>
        </w:r>
      </w:ins>
      <w:r w:rsidRPr="00000000" w:rsidR="00000000" w:rsidDel="00000000">
        <w:rPr>
          <w:rtl w:val="0"/>
        </w:rPr>
        <w:t xml:space="preserve">, can be formalized in strict mathematical terms, but this was considered out of the scope of the present article. Important here is to notice that the compound criteria can be used to examine network sections in the case of a low number of messages, </w:t>
      </w:r>
      <w:ins w:id="131" w:date="2015-02-12T22:12:13Z" w:author="Renato Fabbri">
        <w:r w:rsidRPr="00000000" w:rsidR="00000000" w:rsidDel="00000000">
          <w:rPr>
            <w:rtl w:val="0"/>
          </w:rPr>
          <w:t xml:space="preserve">such as in the figures of </w:t>
        </w:r>
      </w:ins>
      <w:del w:id="131" w:date="2015-02-12T22:12:13Z" w:author="Renato Fabbri">
        <w:r w:rsidRPr="00000000" w:rsidR="00000000" w:rsidDel="00000000">
          <w:rPr>
            <w:rtl w:val="0"/>
          </w:rPr>
          <w:delText xml:space="preserve">as </w:delText>
        </w:r>
      </w:del>
      <w:ins w:id="131" w:date="2015-02-12T22:12:13Z" w:author="Renato Fabbri">
        <w:del w:id="131" w:date="2015-02-12T22:12:13Z" w:author="Renato Fabbri">
          <w:r w:rsidRPr="00000000" w:rsidR="00000000" w:rsidDel="00000000">
            <w:rPr>
              <w:rtl w:val="0"/>
            </w:rPr>
            <w:delText xml:space="preserve">can be noticed on </w:delText>
          </w:r>
          <w:r w:rsidRPr="00000000" w:rsidR="00000000" w:rsidDel="00000000">
            <w:rPr>
              <w:rtl w:val="0"/>
            </w:rPr>
            <w:delText xml:space="preserve">Appendix~\ref{figrues}.</w:delText>
          </w:r>
        </w:del>
      </w:ins>
      <w:del w:id="131" w:date="2015-02-12T22:12:13Z" w:author="Renato Fabbri">
        <w:r w:rsidRPr="00000000" w:rsidR="00000000" w:rsidDel="00000000">
          <w:rPr>
            <w:rtl w:val="0"/>
          </w:rPr>
          <w:delText xml:space="preserve">will be shown later</w:delText>
        </w:r>
      </w:del>
      <w:r w:rsidRPr="00000000" w:rsidR="00000000" w:rsidDel="00000000">
        <w:rPr>
          <w:rtl w:val="0"/>
        </w:rPr>
        <w:t xml:space="preserve">. </w:t>
      </w:r>
      <w:ins w:id="132" w:date="2015-02-13T00:12:09Z" w:author="Renato Fabbri">
        <w:r w:rsidRPr="00000000" w:rsidR="00000000" w:rsidDel="00000000">
          <w:rPr>
            <w:rtl w:val="0"/>
          </w:rPr>
        </w:r>
      </w:ins>
    </w:p>
    <w:p w:rsidP="00000000" w:rsidRPr="00000000" w:rsidR="00000000" w:rsidDel="00000000" w:rsidRDefault="00000000">
      <w:pPr>
        <w:contextualSpacing w:val="0"/>
        <w:rPr>
          <w:ins w:id="132" w:date="2015-02-13T00:12:09Z" w:author="Renato Fabbri"/>
        </w:rPr>
      </w:pPr>
      <w:ins w:id="132" w:date="2015-02-13T00:12:09Z" w:author="Renato Fabbri">
        <w:r w:rsidRPr="00000000" w:rsidR="00000000" w:rsidDel="00000000">
          <w:rPr>
            <w:rtl w:val="0"/>
          </w:rPr>
        </w:r>
      </w:ins>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Results from applying this classification method</w:t>
      </w:r>
      <w:ins w:id="133" w:date="2015-02-13T00:13:52Z" w:author="Renato Fabbri">
        <w:r w:rsidRPr="00000000" w:rsidR="00000000" w:rsidDel="00000000">
          <w:rPr>
            <w:rFonts w:cs="Courier New" w:hAnsi="Courier New" w:eastAsia="Courier New" w:ascii="Courier New"/>
            <w:sz w:val="20"/>
            <w:rtl w:val="0"/>
          </w:rPr>
          <w:t xml:space="preserve">, i.e. the achievement of well defined sectors by comparison of the real network with the Erd\”os R\'enyi model,</w:t>
        </w:r>
      </w:ins>
      <w:r w:rsidRPr="00000000" w:rsidR="00000000" w:rsidDel="00000000">
        <w:rPr>
          <w:rFonts w:cs="Courier New" w:hAnsi="Courier New" w:eastAsia="Courier New" w:ascii="Courier New"/>
          <w:sz w:val="20"/>
          <w:rtl w:val="0"/>
        </w:rPr>
        <w:t xml:space="preserve"> are reported in Section~\ref{subsec:pih}.</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del w:id="134" w:date="2015-02-13T00:12:04Z" w:author="Renato Fabbri"/>
        </w:rPr>
      </w:pPr>
      <w:del w:id="134" w:date="2015-02-13T00:12:04Z" w:author="Renato Fabbri">
        <w:r w:rsidRPr="00000000" w:rsidR="00000000" w:rsidDel="00000000">
          <w:rPr>
            <w:rtl w:val="0"/>
          </w:rPr>
        </w:r>
      </w:del>
    </w:p>
    <w:p w:rsidP="00000000" w:rsidRPr="00000000" w:rsidR="00000000" w:rsidDel="00000000" w:rsidRDefault="00000000">
      <w:pPr>
        <w:spacing w:lineRule="auto" w:after="0" w:line="240" w:before="0"/>
        <w:contextualSpacing w:val="0"/>
        <w:rPr>
          <w:del w:id="134" w:date="2015-02-13T00:12:04Z" w:author="Renato Fabbri"/>
        </w:rPr>
      </w:pPr>
      <w:del w:id="134" w:date="2015-02-13T00:12:04Z" w:author="Renato Fabbri">
        <w:r w:rsidRPr="00000000" w:rsidR="00000000" w:rsidDel="00000000">
          <w:rPr>
            <w:rtl w:val="0"/>
          </w:rPr>
        </w:r>
      </w:del>
    </w:p>
    <w:p w:rsidP="00000000" w:rsidRPr="00000000" w:rsidR="00000000" w:rsidDel="00000000" w:rsidRDefault="00000000">
      <w:pPr>
        <w:spacing w:lineRule="auto" w:after="0" w:line="240" w:before="0"/>
        <w:contextualSpacing w:val="0"/>
        <w:rPr>
          <w:del w:id="134" w:date="2015-02-13T00:12:04Z" w:author="Renato Fabbri"/>
        </w:rPr>
      </w:pPr>
      <w:del w:id="134" w:date="2015-02-13T00:12:04Z" w:author="Renato Fabbri">
        <w:r w:rsidRPr="00000000" w:rsidR="00000000" w:rsidDel="00000000">
          <w:rPr>
            <w:rtl w:val="0"/>
          </w:rPr>
        </w:r>
      </w:del>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\subsubsection{Topological measurements}\label{measures}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topology of the networks was characterized with a small selection of the most standard measurements for each vertex, as follows:</w:t>
      </w:r>
    </w:p>
    <w:p w:rsidP="00000000" w:rsidRPr="00000000" w:rsidR="00000000" w:rsidDel="00000000" w:rsidRDefault="00000000">
      <w:pPr>
        <w:contextualSpacing w:val="0"/>
        <w:rPr>
          <w:del w:id="144" w:date="2015-02-13T00:17:06Z" w:author="Renato Fabbri"/>
        </w:rPr>
      </w:pPr>
      <w:r w:rsidRPr="00000000" w:rsidR="00000000" w:rsidDel="00000000">
        <w:rPr>
          <w:rtl w:val="0"/>
        </w:rPr>
        <w:br w:type="textWrapping"/>
        <w:t xml:space="preserve">\begin{itemize}</w:t>
        <w:br w:type="textWrapping"/>
        <w:t xml:space="preserve">    \item Degree $</w:t>
      </w:r>
      <w:ins w:id="135" w:date="2015-02-13T00:15:16Z" w:author="Renato Fabbri">
        <w:r w:rsidRPr="00000000" w:rsidR="00000000" w:rsidDel="00000000">
          <w:rPr>
            <w:rtl w:val="0"/>
          </w:rPr>
          <w:t xml:space="preserve">k</w:t>
        </w:r>
      </w:ins>
      <w:del w:id="135" w:date="2015-02-13T00:15:16Z" w:author="Renato Fabbri">
        <w:r w:rsidRPr="00000000" w:rsidR="00000000" w:rsidDel="00000000">
          <w:rPr>
            <w:rtl w:val="0"/>
          </w:rPr>
          <w:delText xml:space="preserve">d</w:delText>
        </w:r>
      </w:del>
      <w:r w:rsidRPr="00000000" w:rsidR="00000000" w:rsidDel="00000000">
        <w:rPr>
          <w:rtl w:val="0"/>
        </w:rPr>
        <w:t xml:space="preserve">_i$: number edges linked to </w:t>
      </w:r>
      <w:ins w:id="136" w:date="2015-02-13T00:18:02Z" w:author="Renato Fabbri">
        <w:r w:rsidRPr="00000000" w:rsidR="00000000" w:rsidDel="00000000">
          <w:rPr>
            <w:rtl w:val="0"/>
          </w:rPr>
          <w:t xml:space="preserve">vertex</w:t>
        </w:r>
      </w:ins>
      <w:del w:id="136" w:date="2015-02-13T00:18:02Z" w:author="Renato Fabbri">
        <w:r w:rsidRPr="00000000" w:rsidR="00000000" w:rsidDel="00000000">
          <w:rPr>
            <w:rtl w:val="0"/>
          </w:rPr>
          <w:delText xml:space="preserve">node</w:delText>
        </w:r>
      </w:del>
      <w:r w:rsidRPr="00000000" w:rsidR="00000000" w:rsidDel="00000000">
        <w:rPr>
          <w:rtl w:val="0"/>
        </w:rPr>
        <w:t xml:space="preserve"> $i$.</w:t>
        <w:br w:type="textWrapping"/>
        <w:t xml:space="preserve">    \item In-degree $</w:t>
      </w:r>
      <w:ins w:id="137" w:date="2015-02-13T00:15:30Z" w:author="Renato Fabbri">
        <w:r w:rsidRPr="00000000" w:rsidR="00000000" w:rsidDel="00000000">
          <w:rPr>
            <w:rtl w:val="0"/>
          </w:rPr>
          <w:t xml:space="preserve">k</w:t>
        </w:r>
      </w:ins>
      <w:del w:id="137" w:date="2015-02-13T00:15:30Z" w:author="Renato Fabbri">
        <w:r w:rsidRPr="00000000" w:rsidR="00000000" w:rsidDel="00000000">
          <w:rPr>
            <w:rtl w:val="0"/>
          </w:rPr>
          <w:delText xml:space="preserve">d</w:delText>
        </w:r>
      </w:del>
      <w:r w:rsidRPr="00000000" w:rsidR="00000000" w:rsidDel="00000000">
        <w:rPr>
          <w:rtl w:val="0"/>
        </w:rPr>
        <w:t xml:space="preserve">_i^{in}$: number of edges ending at </w:t>
      </w:r>
      <w:ins w:id="138" w:date="2015-02-13T00:18:10Z" w:author="Renato Fabbri">
        <w:r w:rsidRPr="00000000" w:rsidR="00000000" w:rsidDel="00000000">
          <w:rPr>
            <w:rtl w:val="0"/>
          </w:rPr>
          <w:t xml:space="preserve">vertex</w:t>
        </w:r>
      </w:ins>
      <w:del w:id="138" w:date="2015-02-13T00:18:10Z" w:author="Renato Fabbri">
        <w:r w:rsidRPr="00000000" w:rsidR="00000000" w:rsidDel="00000000">
          <w:rPr>
            <w:rtl w:val="0"/>
          </w:rPr>
          <w:delText xml:space="preserve">node</w:delText>
        </w:r>
      </w:del>
      <w:r w:rsidRPr="00000000" w:rsidR="00000000" w:rsidDel="00000000">
        <w:rPr>
          <w:rtl w:val="0"/>
        </w:rPr>
        <w:t xml:space="preserve"> $i$.</w:t>
        <w:br w:type="textWrapping"/>
        <w:t xml:space="preserve">    \item Out-degree $</w:t>
      </w:r>
      <w:ins w:id="139" w:date="2015-02-13T00:15:32Z" w:author="Renato Fabbri">
        <w:r w:rsidRPr="00000000" w:rsidR="00000000" w:rsidDel="00000000">
          <w:rPr>
            <w:rtl w:val="0"/>
          </w:rPr>
          <w:t xml:space="preserve">k</w:t>
        </w:r>
      </w:ins>
      <w:del w:id="139" w:date="2015-02-13T00:15:32Z" w:author="Renato Fabbri">
        <w:r w:rsidRPr="00000000" w:rsidR="00000000" w:rsidDel="00000000">
          <w:rPr>
            <w:rtl w:val="0"/>
          </w:rPr>
          <w:delText xml:space="preserve">d</w:delText>
        </w:r>
      </w:del>
      <w:r w:rsidRPr="00000000" w:rsidR="00000000" w:rsidDel="00000000">
        <w:rPr>
          <w:rtl w:val="0"/>
        </w:rPr>
        <w:t xml:space="preserve">_i^{out}$: number of edges departing from </w:t>
      </w:r>
      <w:ins w:id="140" w:date="2015-02-13T00:18:11Z" w:author="Renato Fabbri">
        <w:r w:rsidRPr="00000000" w:rsidR="00000000" w:rsidDel="00000000">
          <w:rPr>
            <w:rtl w:val="0"/>
          </w:rPr>
          <w:t xml:space="preserve">vertex</w:t>
        </w:r>
      </w:ins>
      <w:del w:id="140" w:date="2015-02-13T00:18:11Z" w:author="Renato Fabbri">
        <w:r w:rsidRPr="00000000" w:rsidR="00000000" w:rsidDel="00000000">
          <w:rPr>
            <w:rtl w:val="0"/>
          </w:rPr>
          <w:delText xml:space="preserve">node</w:delText>
        </w:r>
      </w:del>
      <w:r w:rsidRPr="00000000" w:rsidR="00000000" w:rsidDel="00000000">
        <w:rPr>
          <w:rtl w:val="0"/>
        </w:rPr>
        <w:t xml:space="preserve"> $i$.</w:t>
        <w:br w:type="textWrapping"/>
        <w:t xml:space="preserve">    \item Strength $s$: sum of weights of all edges linked to </w:t>
      </w:r>
      <w:ins w:id="141" w:date="2015-02-13T00:18:16Z" w:author="Renato Fabbri">
        <w:r w:rsidRPr="00000000" w:rsidR="00000000" w:rsidDel="00000000">
          <w:rPr>
            <w:rtl w:val="0"/>
          </w:rPr>
          <w:t xml:space="preserve">vertex</w:t>
        </w:r>
      </w:ins>
      <w:del w:id="141" w:date="2015-02-13T00:18:16Z" w:author="Renato Fabbri">
        <w:r w:rsidRPr="00000000" w:rsidR="00000000" w:rsidDel="00000000">
          <w:rPr>
            <w:rtl w:val="0"/>
          </w:rPr>
          <w:delText xml:space="preserve">node</w:delText>
        </w:r>
      </w:del>
      <w:r w:rsidRPr="00000000" w:rsidR="00000000" w:rsidDel="00000000">
        <w:rPr>
          <w:rtl w:val="0"/>
        </w:rPr>
        <w:t xml:space="preserve"> $i$.</w:t>
        <w:br w:type="textWrapping"/>
        <w:t xml:space="preserve">    \item In-strength $s_i^{in}$: sum of weights of all edges ending at </w:t>
      </w:r>
      <w:ins w:id="142" w:date="2015-02-13T00:18:20Z" w:author="Renato Fabbri">
        <w:r w:rsidRPr="00000000" w:rsidR="00000000" w:rsidDel="00000000">
          <w:rPr>
            <w:rtl w:val="0"/>
          </w:rPr>
          <w:t xml:space="preserve">vertex</w:t>
        </w:r>
      </w:ins>
      <w:del w:id="142" w:date="2015-02-13T00:18:20Z" w:author="Renato Fabbri">
        <w:r w:rsidRPr="00000000" w:rsidR="00000000" w:rsidDel="00000000">
          <w:rPr>
            <w:rtl w:val="0"/>
          </w:rPr>
          <w:delText xml:space="preserve">node</w:delText>
        </w:r>
      </w:del>
      <w:r w:rsidRPr="00000000" w:rsidR="00000000" w:rsidDel="00000000">
        <w:rPr>
          <w:rtl w:val="0"/>
        </w:rPr>
        <w:t xml:space="preserve"> $i$.</w:t>
        <w:br w:type="textWrapping"/>
        <w:t xml:space="preserve">    \item Out-strength $s_i^{out}$: sum of weights of all edges departing from </w:t>
      </w:r>
      <w:ins w:id="143" w:date="2015-02-13T00:18:24Z" w:author="Renato Fabbri">
        <w:r w:rsidRPr="00000000" w:rsidR="00000000" w:rsidDel="00000000">
          <w:rPr>
            <w:rtl w:val="0"/>
          </w:rPr>
          <w:t xml:space="preserve">vertex</w:t>
        </w:r>
      </w:ins>
      <w:del w:id="143" w:date="2015-02-13T00:18:24Z" w:author="Renato Fabbri">
        <w:r w:rsidRPr="00000000" w:rsidR="00000000" w:rsidDel="00000000">
          <w:rPr>
            <w:rtl w:val="0"/>
          </w:rPr>
          <w:delText xml:space="preserve">node</w:delText>
        </w:r>
      </w:del>
      <w:r w:rsidRPr="00000000" w:rsidR="00000000" w:rsidDel="00000000">
        <w:rPr>
          <w:rtl w:val="0"/>
        </w:rPr>
        <w:t xml:space="preserve"> $i$.</w:t>
        <w:br w:type="textWrapping"/>
        <w:t xml:space="preserve">    \item Clustering coefficient $cc_i$: fraction of pairs of neighbors of $i$ that are linked. </w:t>
      </w:r>
      <w:del w:id="144" w:date="2015-02-13T00:17:06Z" w:author="Renato Fabbri">
        <w:r w:rsidRPr="00000000" w:rsidR="00000000" w:rsidDel="00000000">
          <w:rPr>
            <w:rtl w:val="0"/>
          </w:rPr>
        </w:r>
      </w:del>
    </w:p>
    <w:p w:rsidP="00000000" w:rsidRPr="00000000" w:rsidR="00000000" w:rsidDel="00000000" w:rsidRDefault="00000000">
      <w:pPr>
        <w:contextualSpacing w:val="0"/>
        <w:pPrChange w:id="0" w:date="2015-02-13T00:17:06Z" w:author="Renato Fabbri">
          <w:pPr>
            <w:spacing w:lineRule="auto" w:after="0" w:line="240" w:before="0"/>
            <w:contextualSpacing w:val="0"/>
          </w:pPr>
        </w:pPrChange>
      </w:pPr>
      <w:ins w:id="144" w:date="2015-02-13T00:17:06Z" w:author="Renato Fabbri">
        <w:r w:rsidRPr="00000000" w:rsidR="00000000" w:rsidDel="00000000">
          <w:rPr>
            <w:rtl w:val="0"/>
          </w:rPr>
          <w:t xml:space="preserve"> </w:t>
        </w:r>
      </w:ins>
      <w:r w:rsidRPr="00000000" w:rsidR="00000000" w:rsidDel="00000000">
        <w:rPr>
          <w:rFonts w:cs="Consolas" w:hAnsi="Consolas" w:eastAsia="Consolas" w:ascii="Consolas"/>
          <w:b w:val="0"/>
          <w:sz w:val="20"/>
          <w:rtl w:val="0"/>
        </w:rPr>
        <w:t xml:space="preserve">The standard clustering coefficient for undirected graphs was used.</w:t>
        <w:br w:type="textWrapping"/>
        <w:t xml:space="preserve">  </w:t>
      </w:r>
      <w:del w:id="145" w:date="2015-02-13T00:17:08Z" w:author="Renato Fabbri">
        <w:r w:rsidRPr="00000000" w:rsidR="00000000" w:rsidDel="00000000">
          <w:rPr>
            <w:rFonts w:cs="Consolas" w:hAnsi="Consolas" w:eastAsia="Consolas" w:ascii="Consolas"/>
            <w:b w:val="0"/>
            <w:sz w:val="20"/>
            <w:rtl w:val="0"/>
          </w:rPr>
          <w:delText xml:space="preserve">  </w:delText>
        </w:r>
      </w:del>
      <w:r w:rsidRPr="00000000" w:rsidR="00000000" w:rsidDel="00000000">
        <w:rPr>
          <w:rFonts w:cs="Consolas" w:hAnsi="Consolas" w:eastAsia="Consolas" w:ascii="Consolas"/>
          <w:b w:val="0"/>
          <w:sz w:val="20"/>
          <w:rtl w:val="0"/>
        </w:rPr>
        <w:t xml:space="preserve">\item Betweenness centrality $bt_i$: fraction of geodesics that contain the </w:t>
      </w:r>
      <w:ins w:id="146" w:date="2015-02-13T00:21:01Z" w:author="Renato Fabbri">
        <w:r w:rsidRPr="00000000" w:rsidR="00000000" w:rsidDel="00000000">
          <w:rPr>
            <w:rFonts w:cs="Consolas" w:hAnsi="Consolas" w:eastAsia="Consolas" w:ascii="Consolas"/>
            <w:b w:val="0"/>
            <w:sz w:val="20"/>
            <w:rtl w:val="0"/>
          </w:rPr>
          <w:t xml:space="preserve">vertex</w:t>
        </w:r>
      </w:ins>
      <w:del w:id="146" w:date="2015-02-13T00:21:01Z" w:author="Renato Fabbri">
        <w:r w:rsidRPr="00000000" w:rsidR="00000000" w:rsidDel="00000000">
          <w:rPr>
            <w:rFonts w:cs="Consolas" w:hAnsi="Consolas" w:eastAsia="Consolas" w:ascii="Consolas"/>
            <w:b w:val="0"/>
            <w:sz w:val="20"/>
            <w:rtl w:val="0"/>
          </w:rPr>
          <w:delText xml:space="preserve">node</w:delText>
        </w:r>
      </w:del>
      <w:r w:rsidRPr="00000000" w:rsidR="00000000" w:rsidDel="00000000">
        <w:rPr>
          <w:rFonts w:cs="Consolas" w:hAnsi="Consolas" w:eastAsia="Consolas" w:ascii="Consolas"/>
          <w:b w:val="0"/>
          <w:sz w:val="20"/>
          <w:rtl w:val="0"/>
        </w:rPr>
        <w:t xml:space="preserve"> $i$. Betweenness centrality index considered directions and weight, as specified in~\cite{faster}.</w:t>
        <w:br w:type="textWrapping"/>
        <w:t xml:space="preserve">\end{itemize}</w:t>
        <w:br w:type="textWrapping"/>
        <w:br w:type="textWrapping"/>
        <w:t xml:space="preserve">In order to capture </w:t>
      </w:r>
      <w:del w:id="147" w:date="2015-02-13T00:29:43Z" w:author="Renato Fabbri">
        <w:r w:rsidRPr="00000000" w:rsidR="00000000" w:rsidDel="00000000">
          <w:rPr>
            <w:rFonts w:cs="Consolas" w:hAnsi="Consolas" w:eastAsia="Consolas" w:ascii="Consolas"/>
            <w:b w:val="0"/>
            <w:sz w:val="20"/>
            <w:rtl w:val="0"/>
          </w:rPr>
          <w:delText xml:space="preserve">a</w:delText>
        </w:r>
      </w:del>
      <w:r w:rsidRPr="00000000" w:rsidR="00000000" w:rsidDel="00000000">
        <w:rPr>
          <w:rFonts w:cs="Consolas" w:hAnsi="Consolas" w:eastAsia="Consolas" w:ascii="Consolas"/>
          <w:b w:val="0"/>
          <w:sz w:val="20"/>
          <w:rtl w:val="0"/>
        </w:rPr>
        <w:t xml:space="preserve">symmetries in the activity of participants, the following metrics were introduced </w:t>
      </w:r>
      <w:ins w:id="148" w:date="2015-02-13T00:31:36Z" w:author="Renato Fabbri">
        <w:r w:rsidRPr="00000000" w:rsidR="00000000" w:rsidDel="00000000">
          <w:rPr>
            <w:rFonts w:cs="Consolas" w:hAnsi="Consolas" w:eastAsia="Consolas" w:ascii="Consolas"/>
            <w:b w:val="0"/>
            <w:sz w:val="20"/>
            <w:rtl w:val="0"/>
          </w:rPr>
          <w:t xml:space="preserve">for a vertex $i$ </w:t>
        </w:r>
      </w:ins>
      <w:r w:rsidRPr="00000000" w:rsidR="00000000" w:rsidDel="00000000">
        <w:rPr>
          <w:rFonts w:cs="Consolas" w:hAnsi="Consolas" w:eastAsia="Consolas" w:ascii="Consolas"/>
          <w:b w:val="0"/>
          <w:sz w:val="20"/>
          <w:rtl w:val="0"/>
        </w:rPr>
        <w:t xml:space="preserve">(see </w:t>
      </w:r>
      <w:ins w:id="149" w:date="2015-02-13T00:27:49Z" w:author="Renato Fabbri">
        <w:r w:rsidRPr="00000000" w:rsidR="00000000" w:rsidDel="00000000">
          <w:rPr>
            <w:rFonts w:cs="Consolas" w:hAnsi="Consolas" w:eastAsia="Consolas" w:ascii="Consolas"/>
            <w:b w:val="0"/>
            <w:sz w:val="20"/>
            <w:rtl w:val="0"/>
          </w:rPr>
          <w:t xml:space="preserve">S</w:t>
        </w:r>
      </w:ins>
      <w:del w:id="149" w:date="2015-02-13T00:27:49Z" w:author="Renato Fabbri">
        <w:r w:rsidRPr="00000000" w:rsidR="00000000" w:rsidDel="00000000">
          <w:rPr>
            <w:rFonts w:cs="Consolas" w:hAnsi="Consolas" w:eastAsia="Consolas" w:ascii="Consolas"/>
            <w:b w:val="0"/>
            <w:sz w:val="20"/>
            <w:rtl w:val="0"/>
          </w:rPr>
          <w:delText xml:space="preserve">subs</w:delText>
        </w:r>
      </w:del>
      <w:r w:rsidRPr="00000000" w:rsidR="00000000" w:rsidDel="00000000">
        <w:rPr>
          <w:rFonts w:cs="Consolas" w:hAnsi="Consolas" w:eastAsia="Consolas" w:ascii="Consolas"/>
          <w:b w:val="0"/>
          <w:sz w:val="20"/>
          <w:rtl w:val="0"/>
        </w:rPr>
        <w:t xml:space="preserve">ection~\ref{prevalence}):</w:t>
        <w:br w:type="textWrapping"/>
        <w:br w:type="textWrapping"/>
        <w:t xml:space="preserve">\begin{itemize}</w:t>
        <w:br w:type="textWrapping"/>
        <w:t xml:space="preserve">    \item asymmetry</w:t>
      </w:r>
      <w:del w:id="150" w:date="2015-02-13T00:31:59Z" w:author="Renato Fabbri">
        <w:r w:rsidRPr="00000000" w:rsidR="00000000" w:rsidDel="00000000">
          <w:rPr>
            <w:rFonts w:cs="Consolas" w:hAnsi="Consolas" w:eastAsia="Consolas" w:ascii="Consolas"/>
            <w:b w:val="0"/>
            <w:sz w:val="20"/>
            <w:rtl w:val="0"/>
          </w:rPr>
          <w:delText xml:space="preserve"> of </w:delText>
        </w:r>
        <w:r w:rsidRPr="00000000" w:rsidR="00000000" w:rsidDel="00000000">
          <w:rPr>
            <w:rFonts w:cs="Consolas" w:hAnsi="Consolas" w:eastAsia="Consolas" w:ascii="Consolas"/>
            <w:b w:val="0"/>
            <w:sz w:val="20"/>
            <w:rtl w:val="0"/>
          </w:rPr>
          <w:delText xml:space="preserve">note</w:delText>
        </w:r>
        <w:r w:rsidRPr="00000000" w:rsidR="00000000" w:rsidDel="00000000">
          <w:rPr>
            <w:rFonts w:cs="Consolas" w:hAnsi="Consolas" w:eastAsia="Consolas" w:ascii="Consolas"/>
            <w:b w:val="0"/>
            <w:sz w:val="20"/>
            <w:rtl w:val="0"/>
          </w:rPr>
          <w:delText xml:space="preserve"> $i$</w:delText>
        </w:r>
      </w:del>
      <w:r w:rsidRPr="00000000" w:rsidR="00000000" w:rsidDel="00000000">
        <w:rPr>
          <w:rFonts w:cs="Consolas" w:hAnsi="Consolas" w:eastAsia="Consolas" w:ascii="Consolas"/>
          <w:b w:val="0"/>
          <w:sz w:val="20"/>
          <w:rtl w:val="0"/>
        </w:rPr>
        <w:t xml:space="preserve">: $asy_i=\frac{d_i^{in}-d_i^{out}}{d_i}$.</w:t>
        <w:br w:type="textWrapping"/>
        <w:t xml:space="preserve">    \item mean of asymmetry of edges: $\mu_i^{asy}=\frac{\sum_{j\in J_i} e_{ji}-e_{ij}}{|J_i|}$. Where $e_{xy}$ is 1 if there is and edge from $x$ to $y$, $0$ otherwise. $|J_i|$ is the number of neighbors of vertex $i$.</w:t>
        <w:br w:type="textWrapping"/>
        <w:t xml:space="preserve">    \item standard deviation of asymmetry of edges: $\sigma_i^{asy}=\sqrt{\frac{\sum_{j\in J_i}[\mu_{asy} -(e_{ji}-e_{ij}) ]^2  }{|J_i|}  }$</w:t>
        <w:br w:type="textWrapping"/>
        <w:t xml:space="preserve">    \item disequilibrium: $dis_i=\frac{s_i^{in}-s_i^{out}}{s_i}$.</w:t>
        <w:br w:type="textWrapping"/>
        <w:t xml:space="preserve">    \item mean of disequilibrium of edges: $\mu_i^{dis}=\frac{\sum_{j \in J_i}\frac{w_{ji}-w_{ij}}{s_i}}{|J_i|}$, where $w_{xy}$ is weight of edge $x\rightarrow y$ and zero if there is no such edge.</w:t>
        <w:br w:type="textWrapping"/>
        <w:t xml:space="preserve">    \item standard deviation of disequilibrium of edges: $\sigma_i^{dis}=\sqrt{\frac{\sum_{j\in J_i}[\mu_{dis}-\frac{(w_{ji}-w_{ij})}{s_i}]^2}{|J_i|}}$</w:t>
        <w:br w:type="textWrapping"/>
        <w:t xml:space="preserve">\end{itemize}</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\subsection{Evolution of the networks}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evolution of the networks was observed within a fixed number of messages (or window size $ws$) that shifts in the message timeline.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$ws$ used were 50, 100, 200, 400, 500, 800, 1000, 2000, 2500, 5000 and 10000. Within a same $ws$, the number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and edges vary in time, as do other network characteristics.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w:t>
      </w:r>
      <w:del w:id="152" w:date="2015-02-13T00:45:28Z" w:author="Renato Fabbri">
        <w:r w:rsidRPr="00000000" w:rsidR="00000000" w:rsidDel="00000000">
          <w:rPr>
            <w:rFonts w:cs="Courier New" w:hAnsi="Courier New" w:eastAsia="Courier New" w:ascii="Courier New"/>
            <w:b w:val="0"/>
            <w:sz w:val="20"/>
            <w:rtl w:val="0"/>
          </w:rPr>
          <w:delText xml:space="preserve">sub</w:delText>
        </w:r>
      </w:del>
      <w:r w:rsidRPr="00000000" w:rsidR="00000000" w:rsidDel="00000000">
        <w:rPr>
          <w:rFonts w:cs="Courier New" w:hAnsi="Courier New" w:eastAsia="Courier New" w:ascii="Courier New"/>
          <w:b w:val="0"/>
          <w:sz w:val="20"/>
          <w:rtl w:val="0"/>
        </w:rPr>
        <w:t xml:space="preserve">subsection</w:t>
      </w:r>
      <w:del w:id="153" w:date="2015-02-13T00:45:24Z" w:author="Renato Fabbri">
        <w:r w:rsidRPr="00000000" w:rsidR="00000000" w:rsidDel="00000000">
          <w:rPr>
            <w:rFonts w:cs="Courier New" w:hAnsi="Courier New" w:eastAsia="Courier New" w:ascii="Courier New"/>
            <w:b w:val="0"/>
            <w:sz w:val="20"/>
            <w:rtl w:val="0"/>
          </w:rPr>
          <w:delText xml:space="preserve">*</w:delText>
        </w:r>
      </w:del>
      <w:r w:rsidRPr="00000000" w:rsidR="00000000" w:rsidDel="00000000">
        <w:rPr>
          <w:rFonts w:cs="Courier New" w:hAnsi="Courier New" w:eastAsia="Courier New" w:ascii="Courier New"/>
          <w:b w:val="0"/>
          <w:sz w:val="20"/>
          <w:rtl w:val="0"/>
        </w:rPr>
        <w:t xml:space="preserve">{Visualization of network evolution}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evolution of the networks was visualized with animations, image galleries and online gadgets made for this research~\cite{animacoes,galGMANE,appGMANE}. Such visualization was crucial to guide research into the most important features of network evolution, and prompted us to capture the prominence of topological metrics along time using mean and standard deviations (see Section~\ref{measures} and Appendix~\ref{sec:pcat}), in addition to the size of the three sectors in a timeline fashion (Appendix~\ref{figures}).</w:t>
      </w:r>
      <w:ins w:id="154" w:date="2015-02-13T01:04:15Z" w:author="Renato Fabbri">
        <w:r w:rsidRPr="00000000" w:rsidR="00000000" w:rsidDel="00000000">
          <w:rPr>
            <w:rFonts w:cs="Courier New" w:hAnsi="Courier New" w:eastAsia="Courier New" w:ascii="Courier New"/>
            <w:b w:val="0"/>
            <w:sz w:val="20"/>
            <w:rtl w:val="0"/>
          </w:rPr>
          <w:t xml:space="preserve"> Visualization of network struct</w:t>
        </w:r>
        <w:r w:rsidRPr="00000000" w:rsidR="00000000" w:rsidDel="00000000">
          <w:rPr>
            <w:rFonts w:cs="Courier New" w:hAnsi="Courier New" w:eastAsia="Courier New" w:ascii="Courier New"/>
            <w:b w:val="0"/>
            <w:sz w:val="20"/>
            <w:rtl w:val="0"/>
          </w:rPr>
          <w:t xml:space="preserve">ure was specially useful as part of the email lists data mining, from which parts of relevant structures as results were driven.</w:t>
        </w:r>
      </w:ins>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del w:id="155" w:date="2015-02-12T16:14:45Z" w:author="Renato Fabbri"/>
        </w:rPr>
      </w:pPr>
      <w:del w:id="155" w:date="2015-02-12T16:14:45Z" w:author="Renato Fabbri">
        <w:commentRangeStart w:id="5"/>
        <w:r w:rsidRPr="00000000" w:rsidR="00000000" w:rsidDel="00000000">
          <w:rPr>
            <w:rFonts w:cs="Courier New" w:hAnsi="Courier New" w:eastAsia="Courier New" w:ascii="Courier New"/>
            <w:b w:val="0"/>
            <w:color w:val="000000"/>
            <w:sz w:val="20"/>
            <w:highlight w:val="yellow"/>
            <w:rtl w:val="0"/>
          </w:rPr>
          <w:delText xml:space="preserve">Acho que o material da subseção abaixo poderia ir para o Further Work, pois não é usado para obter resultados e nem na discussão.</w:delText>
        </w:r>
        <w:r w:rsidRPr="00000000" w:rsidR="00000000" w:rsidDel="00000000">
          <w:rPr>
            <w:rtl w:val="0"/>
          </w:rPr>
        </w:r>
      </w:del>
    </w:p>
    <w:p w:rsidP="00000000" w:rsidRPr="00000000" w:rsidR="00000000" w:rsidDel="00000000" w:rsidRDefault="00000000">
      <w:pPr>
        <w:spacing w:lineRule="auto" w:after="0" w:line="240" w:before="0"/>
        <w:contextualSpacing w:val="0"/>
      </w:pPr>
      <w:commentRangeEnd w:id="5"/>
      <w:r w:rsidRPr="00000000" w:rsidR="00000000" w:rsidDel="00000000">
        <w:commentReference w:id="5"/>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w:t>
      </w:r>
      <w:r w:rsidRPr="00000000" w:rsidR="00000000" w:rsidDel="00000000">
        <w:rPr>
          <w:rFonts w:cs="Courier New" w:hAnsi="Courier New" w:eastAsia="Courier New" w:ascii="Courier New"/>
          <w:b w:val="0"/>
          <w:color w:val="000000"/>
          <w:sz w:val="20"/>
          <w:highlight w:val="yellow"/>
          <w:rtl w:val="0"/>
        </w:rPr>
        <w:t xml:space="preserve">\subsection{Typological deepening}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There are other ways to split </w:t>
      </w:r>
      <w:ins w:id="156" w:date="2015-02-13T01:06:01Z" w:author="Renato Fabbri">
        <w:r w:rsidRPr="00000000" w:rsidR="00000000" w:rsidDel="00000000">
          <w:rPr>
            <w:rFonts w:cs="Courier New" w:hAnsi="Courier New" w:eastAsia="Courier New" w:ascii="Courier New"/>
            <w:b w:val="0"/>
            <w:color w:val="000000"/>
            <w:sz w:val="20"/>
            <w:highlight w:val="yellow"/>
            <w:rtl w:val="0"/>
          </w:rPr>
          <w:t xml:space="preserve">and </w:t>
        </w:r>
        <w:r w:rsidRPr="00000000" w:rsidR="00000000" w:rsidDel="00000000">
          <w:rPr>
            <w:rFonts w:cs="Courier New" w:hAnsi="Courier New" w:eastAsia="Courier New" w:ascii="Courier New"/>
            <w:b w:val="0"/>
            <w:color w:val="000000"/>
            <w:sz w:val="20"/>
            <w:highlight w:val="yellow"/>
            <w:rtl w:val="0"/>
          </w:rPr>
          <w:t xml:space="preserve">characterize </w:t>
        </w:r>
      </w:ins>
      <w:del w:id="156" w:date="2015-02-13T01:06:01Z" w:author="Renato Fabbri">
        <w:r w:rsidRPr="00000000" w:rsidR="00000000" w:rsidDel="00000000">
          <w:rPr>
            <w:rFonts w:cs="Courier New" w:hAnsi="Courier New" w:eastAsia="Courier New" w:ascii="Courier New"/>
            <w:b w:val="0"/>
            <w:color w:val="000000"/>
            <w:sz w:val="20"/>
            <w:highlight w:val="yellow"/>
            <w:rtl w:val="0"/>
          </w:rPr>
          <w:delText xml:space="preserve">a </w:delText>
        </w:r>
      </w:del>
      <w:r w:rsidRPr="00000000" w:rsidR="00000000" w:rsidDel="00000000">
        <w:rPr>
          <w:rFonts w:cs="Courier New" w:hAnsi="Courier New" w:eastAsia="Courier New" w:ascii="Courier New"/>
          <w:b w:val="0"/>
          <w:color w:val="000000"/>
          <w:sz w:val="20"/>
          <w:highlight w:val="yellow"/>
          <w:rtl w:val="0"/>
        </w:rPr>
        <w:t xml:space="preserve">network</w:t>
      </w:r>
      <w:ins w:id="157" w:date="2015-02-13T01:06:06Z" w:author="Renato Fabbri">
        <w:r w:rsidRPr="00000000" w:rsidR="00000000" w:rsidDel="00000000">
          <w:rPr>
            <w:rFonts w:cs="Courier New" w:hAnsi="Courier New" w:eastAsia="Courier New" w:ascii="Courier New"/>
            <w:b w:val="0"/>
            <w:color w:val="000000"/>
            <w:sz w:val="20"/>
            <w:highlight w:val="yellow"/>
            <w:rtl w:val="0"/>
          </w:rPr>
          <w:t xml:space="preserve">s</w:t>
        </w:r>
      </w:ins>
      <w:r w:rsidRPr="00000000" w:rsidR="00000000" w:rsidDel="00000000">
        <w:rPr>
          <w:rFonts w:cs="Courier New" w:hAnsi="Courier New" w:eastAsia="Courier New" w:ascii="Courier New"/>
          <w:b w:val="0"/>
          <w:color w:val="000000"/>
          <w:sz w:val="20"/>
          <w:highlight w:val="yellow"/>
          <w:rtl w:val="0"/>
        </w:rPr>
        <w:t xml:space="preserve">. To point a common example, the center of the network is defined as all the nodes whose maximum distance to any other node is the radius</w:t>
      </w:r>
      <w:ins w:id="158" w:date="2015-02-12T17:02:13Z" w:author="Renato Fabbri">
        <w:r w:rsidRPr="00000000" w:rsidR="00000000" w:rsidDel="00000000">
          <w:rPr>
            <w:rFonts w:cs="Courier New" w:hAnsi="Courier New" w:eastAsia="Courier New" w:ascii="Courier New"/>
            <w:b w:val="0"/>
            <w:color w:val="000000"/>
            <w:sz w:val="20"/>
            <w:highlight w:val="yellow"/>
            <w:rtl w:val="0"/>
          </w:rPr>
          <w:t xml:space="preserve"> (the </w:t>
        </w:r>
      </w:ins>
      <w:del w:id="158" w:date="2015-02-12T17:02:13Z" w:author="Renato Fabbri">
        <w:r w:rsidRPr="00000000" w:rsidR="00000000" w:rsidDel="00000000">
          <w:rPr>
            <w:rFonts w:cs="Courier New" w:hAnsi="Courier New" w:eastAsia="Courier New" w:ascii="Courier New"/>
            <w:b w:val="0"/>
            <w:color w:val="000000"/>
            <w:sz w:val="20"/>
            <w:highlight w:val="yellow"/>
            <w:rtl w:val="0"/>
          </w:rPr>
          <w:delText xml:space="preserve">\footnote{</w:delText>
        </w:r>
        <w:r w:rsidRPr="00000000" w:rsidR="00000000" w:rsidDel="00000000">
          <w:rPr>
            <w:rFonts w:cs="Courier New" w:hAnsi="Courier New" w:eastAsia="Courier New" w:ascii="Courier New"/>
            <w:b w:val="0"/>
            <w:color w:val="000000"/>
            <w:sz w:val="20"/>
            <w:highlight w:val="yellow"/>
            <w:rtl w:val="0"/>
          </w:rPr>
          <w:delText xml:space="preserve">R</w:delText>
        </w:r>
      </w:del>
      <w:ins w:id="158" w:date="2015-02-12T17:02:13Z" w:author="Renato Fabbri">
        <w:r w:rsidRPr="00000000" w:rsidR="00000000" w:rsidDel="00000000">
          <w:rPr>
            <w:rFonts w:cs="Courier New" w:hAnsi="Courier New" w:eastAsia="Courier New" w:ascii="Courier New"/>
            <w:b w:val="0"/>
            <w:color w:val="000000"/>
            <w:sz w:val="20"/>
            <w:highlight w:val="yellow"/>
            <w:rtl w:val="0"/>
          </w:rPr>
          <w:t xml:space="preserve">r</w:t>
        </w:r>
      </w:ins>
      <w:r w:rsidRPr="00000000" w:rsidR="00000000" w:rsidDel="00000000">
        <w:rPr>
          <w:rFonts w:cs="Courier New" w:hAnsi="Courier New" w:eastAsia="Courier New" w:ascii="Courier New"/>
          <w:b w:val="0"/>
          <w:color w:val="000000"/>
          <w:sz w:val="20"/>
          <w:highlight w:val="yellow"/>
          <w:rtl w:val="0"/>
        </w:rPr>
        <w:t xml:space="preserve">adius is the minimum maximum distance to all </w:t>
      </w:r>
      <w:ins w:id="159" w:date="2015-02-13T01:13:19Z" w:author="Renato Fabbri">
        <w:r w:rsidRPr="00000000" w:rsidR="00000000" w:rsidDel="00000000">
          <w:rPr>
            <w:rFonts w:cs="Courier New" w:hAnsi="Courier New" w:eastAsia="Courier New" w:ascii="Courier New"/>
            <w:b w:val="0"/>
            <w:color w:val="000000"/>
            <w:sz w:val="20"/>
            <w:highlight w:val="yellow"/>
            <w:rtl w:val="0"/>
          </w:rPr>
          <w:t xml:space="preserve">vertices </w:t>
        </w:r>
      </w:ins>
      <w:del w:id="159" w:date="2015-02-13T01:13:19Z" w:author="Renato Fabbri">
        <w:r w:rsidRPr="00000000" w:rsidR="00000000" w:rsidDel="00000000">
          <w:rPr>
            <w:rFonts w:cs="Courier New" w:hAnsi="Courier New" w:eastAsia="Courier New" w:ascii="Courier New"/>
            <w:b w:val="0"/>
            <w:color w:val="000000"/>
            <w:sz w:val="20"/>
            <w:highlight w:val="yellow"/>
            <w:rtl w:val="0"/>
          </w:rPr>
          <w:delText xml:space="preserve">nodes</w:delText>
        </w:r>
      </w:del>
      <w:ins w:id="159" w:date="2015-02-13T01:13:19Z" w:author="Renato Fabbri">
        <w:del w:id="159" w:date="2015-02-13T01:13:19Z" w:author="Renato Fabbri">
          <w:r w:rsidRPr="00000000" w:rsidR="00000000" w:rsidDel="00000000">
            <w:rPr>
              <w:rFonts w:cs="Courier New" w:hAnsi="Courier New" w:eastAsia="Courier New" w:ascii="Courier New"/>
              <w:b w:val="0"/>
              <w:color w:val="000000"/>
              <w:sz w:val="20"/>
              <w:highlight w:val="yellow"/>
              <w:rtl w:val="0"/>
            </w:rPr>
            <w:delText xml:space="preserve">,</w:delText>
          </w:r>
        </w:del>
      </w:ins>
      <w:del w:id="159" w:date="2015-02-13T01:13:19Z" w:author="Renato Fabbri">
        <w:r w:rsidRPr="00000000" w:rsidR="00000000" w:rsidDel="00000000">
          <w:rPr>
            <w:rFonts w:cs="Courier New" w:hAnsi="Courier New" w:eastAsia="Courier New" w:ascii="Courier New"/>
            <w:b w:val="0"/>
            <w:color w:val="000000"/>
            <w:sz w:val="20"/>
            <w:highlight w:val="yellow"/>
            <w:rtl w:val="0"/>
          </w:rPr>
          <w:delText xml:space="preserve">. </w:delText>
        </w:r>
        <w:r w:rsidRPr="00000000" w:rsidR="00000000" w:rsidDel="00000000">
          <w:rPr>
            <w:rFonts w:cs="Courier New" w:hAnsi="Courier New" w:eastAsia="Courier New" w:ascii="Courier New"/>
            <w:b w:val="0"/>
            <w:color w:val="000000"/>
            <w:sz w:val="20"/>
            <w:highlight w:val="yellow"/>
            <w:rtl w:val="0"/>
          </w:rPr>
          <w:delText xml:space="preserve">E</w:delText>
        </w:r>
        <w:r w:rsidRPr="00000000" w:rsidR="00000000" w:rsidDel="00000000">
          <w:rPr>
            <w:rFonts w:cs="Courier New" w:hAnsi="Courier New" w:eastAsia="Courier New" w:ascii="Courier New"/>
            <w:b w:val="0"/>
            <w:color w:val="000000"/>
            <w:sz w:val="20"/>
            <w:highlight w:val="yellow"/>
            <w:rtl w:val="0"/>
          </w:rPr>
          <w:delText xml:space="preserve">quivalently,</w:delText>
        </w:r>
      </w:del>
      <w:ins w:id="159" w:date="2015-02-13T01:13:19Z" w:author="Renato Fabbri">
        <w:r w:rsidRPr="00000000" w:rsidR="00000000" w:rsidDel="00000000">
          <w:rPr>
            <w:rFonts w:cs="Courier New" w:hAnsi="Courier New" w:eastAsia="Courier New" w:ascii="Courier New"/>
            <w:b w:val="0"/>
            <w:color w:val="000000"/>
            <w:sz w:val="20"/>
            <w:highlight w:val="yellow"/>
            <w:rtl w:val="0"/>
          </w:rPr>
          <w:t xml:space="preserve">, i.e.</w:t>
        </w:r>
      </w:ins>
      <w:r w:rsidRPr="00000000" w:rsidR="00000000" w:rsidDel="00000000">
        <w:rPr>
          <w:rFonts w:cs="Courier New" w:hAnsi="Courier New" w:eastAsia="Courier New" w:ascii="Courier New"/>
          <w:b w:val="0"/>
          <w:color w:val="000000"/>
          <w:sz w:val="20"/>
          <w:highlight w:val="yellow"/>
          <w:rtl w:val="0"/>
        </w:rPr>
        <w:t xml:space="preserve"> the radius is the minimum eccentricity</w:t>
      </w:r>
      <w:del w:id="160" w:date="2015-02-13T01:12:34Z" w:author="Renato Fabbri">
        <w:r w:rsidRPr="00000000" w:rsidR="00000000" w:rsidDel="00000000">
          <w:rPr>
            <w:rFonts w:cs="Courier New" w:hAnsi="Courier New" w:eastAsia="Courier New" w:ascii="Courier New"/>
            <w:b w:val="0"/>
            <w:color w:val="000000"/>
            <w:sz w:val="20"/>
            <w:highlight w:val="yellow"/>
            <w:rtl w:val="0"/>
          </w:rPr>
          <w:delText xml:space="preserve">.</w:delText>
        </w:r>
      </w:del>
      <w:ins w:id="160" w:date="2015-02-13T01:12:34Z" w:author="Renato Fabbri">
        <w:r w:rsidRPr="00000000" w:rsidR="00000000" w:rsidDel="00000000">
          <w:rPr>
            <w:rFonts w:cs="Courier New" w:hAnsi="Courier New" w:eastAsia="Courier New" w:ascii="Courier New"/>
            <w:b w:val="0"/>
            <w:color w:val="000000"/>
            <w:sz w:val="20"/>
            <w:highlight w:val="yellow"/>
            <w:rtl w:val="0"/>
          </w:rPr>
          <w:t xml:space="preserve">)</w:t>
        </w:r>
      </w:ins>
      <w:del w:id="160" w:date="2015-02-13T01:12:34Z" w:author="Renato Fabbri">
        <w:r w:rsidRPr="00000000" w:rsidR="00000000" w:rsidDel="00000000">
          <w:rPr>
            <w:rFonts w:cs="Courier New" w:hAnsi="Courier New" w:eastAsia="Courier New" w:ascii="Courier New"/>
            <w:b w:val="0"/>
            <w:color w:val="000000"/>
            <w:sz w:val="20"/>
            <w:highlight w:val="yellow"/>
            <w:rtl w:val="0"/>
          </w:rPr>
          <w:delText xml:space="preserve">}</w:delText>
        </w:r>
      </w:del>
      <w:r w:rsidRPr="00000000" w:rsidR="00000000" w:rsidDel="00000000">
        <w:rPr>
          <w:rFonts w:cs="Courier New" w:hAnsi="Courier New" w:eastAsia="Courier New" w:ascii="Courier New"/>
          <w:b w:val="0"/>
          <w:color w:val="000000"/>
          <w:sz w:val="20"/>
          <w:highlight w:val="yellow"/>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In the same framework, the periphery (as opposed to the center) consists of the nodes whose maximum distance to any node is the diameter</w:t>
      </w:r>
      <w:del w:id="161" w:date="2015-02-12T17:02:53Z" w:author="Renato Fabbri">
        <w:r w:rsidRPr="00000000" w:rsidR="00000000" w:rsidDel="00000000">
          <w:rPr>
            <w:rFonts w:cs="Courier New" w:hAnsi="Courier New" w:eastAsia="Courier New" w:ascii="Courier New"/>
            <w:b w:val="0"/>
            <w:color w:val="000000"/>
            <w:sz w:val="20"/>
            <w:highlight w:val="yellow"/>
            <w:rtl w:val="0"/>
          </w:rPr>
          <w:delText xml:space="preserve">\footnote{</w:delText>
        </w:r>
      </w:del>
      <w:ins w:id="161" w:date="2015-02-12T17:02:53Z" w:author="Renato Fabbri">
        <w:r w:rsidRPr="00000000" w:rsidR="00000000" w:rsidDel="00000000">
          <w:rPr>
            <w:rFonts w:cs="Courier New" w:hAnsi="Courier New" w:eastAsia="Courier New" w:ascii="Courier New"/>
            <w:b w:val="0"/>
            <w:color w:val="000000"/>
            <w:sz w:val="20"/>
            <w:highlight w:val="yellow"/>
            <w:rtl w:val="0"/>
          </w:rPr>
          <w:t xml:space="preserve">(</w:t>
        </w:r>
      </w:ins>
      <w:del w:id="161" w:date="2015-02-12T17:02:53Z" w:author="Renato Fabbri">
        <w:r w:rsidRPr="00000000" w:rsidR="00000000" w:rsidDel="00000000">
          <w:rPr>
            <w:rFonts w:cs="Courier New" w:hAnsi="Courier New" w:eastAsia="Courier New" w:ascii="Courier New"/>
            <w:b w:val="0"/>
            <w:color w:val="000000"/>
            <w:sz w:val="20"/>
            <w:highlight w:val="yellow"/>
            <w:rtl w:val="0"/>
          </w:rPr>
          <w:delText xml:space="preserve">D</w:delText>
        </w:r>
      </w:del>
      <w:ins w:id="161" w:date="2015-02-12T17:02:53Z" w:author="Renato Fabbri">
        <w:r w:rsidRPr="00000000" w:rsidR="00000000" w:rsidDel="00000000">
          <w:rPr>
            <w:rFonts w:cs="Courier New" w:hAnsi="Courier New" w:eastAsia="Courier New" w:ascii="Courier New"/>
            <w:b w:val="0"/>
            <w:color w:val="000000"/>
            <w:sz w:val="20"/>
            <w:highlight w:val="yellow"/>
            <w:rtl w:val="0"/>
          </w:rPr>
          <w:t xml:space="preserve">d</w:t>
        </w:r>
      </w:ins>
      <w:r w:rsidRPr="00000000" w:rsidR="00000000" w:rsidDel="00000000">
        <w:rPr>
          <w:rFonts w:cs="Courier New" w:hAnsi="Courier New" w:eastAsia="Courier New" w:ascii="Courier New"/>
          <w:b w:val="0"/>
          <w:color w:val="000000"/>
          <w:sz w:val="20"/>
          <w:highlight w:val="yellow"/>
          <w:rtl w:val="0"/>
        </w:rPr>
        <w:t xml:space="preserve">iameter </w:t>
      </w:r>
      <w:ins w:id="162" w:date="2015-02-12T17:03:03Z" w:author="Renato Fabbri">
        <w:r w:rsidRPr="00000000" w:rsidR="00000000" w:rsidDel="00000000">
          <w:rPr>
            <w:rFonts w:cs="Courier New" w:hAnsi="Courier New" w:eastAsia="Courier New" w:ascii="Courier New"/>
            <w:b w:val="0"/>
            <w:color w:val="000000"/>
            <w:sz w:val="20"/>
            <w:highlight w:val="yellow"/>
            <w:rtl w:val="0"/>
          </w:rPr>
          <w:t xml:space="preserve">being </w:t>
        </w:r>
      </w:ins>
      <w:del w:id="162" w:date="2015-02-12T17:03:03Z" w:author="Renato Fabbri">
        <w:r w:rsidRPr="00000000" w:rsidR="00000000" w:rsidDel="00000000">
          <w:rPr>
            <w:rFonts w:cs="Courier New" w:hAnsi="Courier New" w:eastAsia="Courier New" w:ascii="Courier New"/>
            <w:b w:val="0"/>
            <w:color w:val="000000"/>
            <w:sz w:val="20"/>
            <w:highlight w:val="yellow"/>
            <w:rtl w:val="0"/>
          </w:rPr>
          <w:delText xml:space="preserve">is </w:delText>
        </w:r>
      </w:del>
      <w:r w:rsidRPr="00000000" w:rsidR="00000000" w:rsidDel="00000000">
        <w:rPr>
          <w:rFonts w:cs="Courier New" w:hAnsi="Courier New" w:eastAsia="Courier New" w:ascii="Courier New"/>
          <w:b w:val="0"/>
          <w:color w:val="000000"/>
          <w:sz w:val="20"/>
          <w:highlight w:val="yellow"/>
          <w:rtl w:val="0"/>
        </w:rPr>
        <w:t xml:space="preserve">the maximum geodesic on the network</w:t>
      </w:r>
      <w:ins w:id="163" w:date="2015-02-12T17:03:02Z" w:author="Renato Fabbri">
        <w:r w:rsidRPr="00000000" w:rsidR="00000000" w:rsidDel="00000000">
          <w:rPr>
            <w:rFonts w:cs="Courier New" w:hAnsi="Courier New" w:eastAsia="Courier New" w:ascii="Courier New"/>
            <w:b w:val="0"/>
            <w:color w:val="000000"/>
            <w:sz w:val="20"/>
            <w:highlight w:val="yellow"/>
            <w:rtl w:val="0"/>
          </w:rPr>
          <w:t xml:space="preserve">)</w:t>
        </w:r>
      </w:ins>
      <w:del w:id="163" w:date="2015-02-12T17:03:02Z" w:author="Renato Fabbri">
        <w:r w:rsidRPr="00000000" w:rsidR="00000000" w:rsidDel="00000000">
          <w:rPr>
            <w:rFonts w:cs="Courier New" w:hAnsi="Courier New" w:eastAsia="Courier New" w:ascii="Courier New"/>
            <w:b w:val="0"/>
            <w:color w:val="000000"/>
            <w:sz w:val="20"/>
            <w:highlight w:val="yellow"/>
            <w:rtl w:val="0"/>
          </w:rPr>
          <w:delText xml:space="preserve">.}</w:delText>
        </w:r>
      </w:del>
      <w:r w:rsidRPr="00000000" w:rsidR="00000000" w:rsidDel="00000000">
        <w:rPr>
          <w:rFonts w:cs="Courier New" w:hAnsi="Courier New" w:eastAsia="Courier New" w:ascii="Courier New"/>
          <w:b w:val="0"/>
          <w:color w:val="000000"/>
          <w:sz w:val="20"/>
          <w:highlight w:val="yellow"/>
          <w:rtl w:val="0"/>
        </w:rPr>
        <w:t xml:space="preserve">. Accordingly, the intermediary sector can be defined as the nodes that are not in the center or in the periphery. Interestingly, in the email networks analyzed, with </w:t>
      </w:r>
      <w:ins w:id="164" w:date="2015-02-12T17:04:37Z" w:author="Renato Fabbri">
        <w:r w:rsidRPr="00000000" w:rsidR="00000000" w:rsidDel="00000000">
          <w:rPr>
            <w:rFonts w:cs="Courier New" w:hAnsi="Courier New" w:eastAsia="Courier New" w:ascii="Courier New"/>
            <w:b w:val="0"/>
            <w:color w:val="000000"/>
            <w:sz w:val="20"/>
            <w:highlight w:val="yellow"/>
            <w:rtl w:val="0"/>
          </w:rPr>
          <w:t xml:space="preserve">such</w:t>
        </w:r>
      </w:ins>
      <w:del w:id="164" w:date="2015-02-12T17:04:37Z" w:author="Renato Fabbri">
        <w:r w:rsidRPr="00000000" w:rsidR="00000000" w:rsidDel="00000000">
          <w:rPr>
            <w:rFonts w:cs="Courier New" w:hAnsi="Courier New" w:eastAsia="Courier New" w:ascii="Courier New"/>
            <w:b w:val="0"/>
            <w:color w:val="000000"/>
            <w:sz w:val="20"/>
            <w:highlight w:val="yellow"/>
            <w:rtl w:val="0"/>
          </w:rPr>
          <w:delText xml:space="preserve">these</w:delText>
        </w:r>
      </w:del>
      <w:r w:rsidRPr="00000000" w:rsidR="00000000" w:rsidDel="00000000">
        <w:rPr>
          <w:rFonts w:cs="Courier New" w:hAnsi="Courier New" w:eastAsia="Courier New" w:ascii="Courier New"/>
          <w:b w:val="0"/>
          <w:color w:val="000000"/>
          <w:sz w:val="20"/>
          <w:highlight w:val="yellow"/>
          <w:rtl w:val="0"/>
        </w:rPr>
        <w:t xml:space="preserve"> criteria, the center can often be a factor of 4 times larger than the periphery and the intermediary group often exceed 9</w:t>
      </w:r>
      <w:del w:id="165" w:date="2015-02-13T01:15:03Z" w:author="Renato Fabbri">
        <w:r w:rsidRPr="00000000" w:rsidR="00000000" w:rsidDel="00000000">
          <w:rPr>
            <w:rFonts w:cs="Courier New" w:hAnsi="Courier New" w:eastAsia="Courier New" w:ascii="Courier New"/>
            <w:b w:val="0"/>
            <w:color w:val="000000"/>
            <w:sz w:val="20"/>
            <w:highlight w:val="yellow"/>
            <w:rtl w:val="0"/>
          </w:rPr>
          <w:delText xml:space="preserve">3</w:delText>
        </w:r>
      </w:del>
      <w:ins w:id="165" w:date="2015-02-13T01:15:03Z" w:author="Renato Fabbri">
        <w:r w:rsidRPr="00000000" w:rsidR="00000000" w:rsidDel="00000000">
          <w:rPr>
            <w:rFonts w:cs="Courier New" w:hAnsi="Courier New" w:eastAsia="Courier New" w:ascii="Courier New"/>
            <w:b w:val="0"/>
            <w:color w:val="000000"/>
            <w:sz w:val="20"/>
            <w:highlight w:val="yellow"/>
            <w:rtl w:val="0"/>
          </w:rPr>
          <w:t xml:space="preserve">0</w:t>
        </w:r>
      </w:ins>
      <w:r w:rsidRPr="00000000" w:rsidR="00000000" w:rsidDel="00000000">
        <w:rPr>
          <w:rFonts w:cs="Courier New" w:hAnsi="Courier New" w:eastAsia="Courier New" w:ascii="Courier New"/>
          <w:b w:val="0"/>
          <w:color w:val="000000"/>
          <w:sz w:val="20"/>
          <w:highlight w:val="yellow"/>
          <w:rtl w:val="0"/>
        </w:rPr>
        <w:t xml:space="preserve">\% of the nodes~\cite{networkx}.</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Models of human dynamics can be used to predict and classify activity. In this case, agent activity is commonly considered a Poisson process, as a consequence of the randomly distributed events in time. Even so, evidence-based models suggests that human activity patterns follow non-Poisson statistics, characterized by a long tail of inactivity with </w:t>
      </w:r>
      <w:del w:id="166" w:date="2015-02-13T01:16:16Z" w:author="Renato Fabbri">
        <w:r w:rsidRPr="00000000" w:rsidR="00000000" w:rsidDel="00000000">
          <w:rPr>
            <w:rFonts w:cs="Courier New" w:hAnsi="Courier New" w:eastAsia="Courier New" w:ascii="Courier New"/>
            <w:b w:val="0"/>
            <w:color w:val="000000"/>
            <w:sz w:val="20"/>
            <w:highlight w:val="yellow"/>
            <w:rtl w:val="0"/>
          </w:rPr>
          <w:delText xml:space="preserve">of </w:delText>
        </w:r>
      </w:del>
      <w:r w:rsidRPr="00000000" w:rsidR="00000000" w:rsidDel="00000000">
        <w:rPr>
          <w:rFonts w:cs="Courier New" w:hAnsi="Courier New" w:eastAsia="Courier New" w:ascii="Courier New"/>
          <w:b w:val="0"/>
          <w:color w:val="000000"/>
          <w:sz w:val="20"/>
          <w:highlight w:val="yellow"/>
          <w:rtl w:val="0"/>
        </w:rPr>
        <w:t xml:space="preserve">bursts of rapidly occurring events~\cite{barabasiHumanDyn,barabasiPhone}. Emails are reported as having a heavy tailed distribution with $\alpha=1$, together with web browsing and library loans~\cite{barabasiHumanDyn}.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Typologies can also be conveniently adapted from psychiatric, psychological and psychoanalytic theories.</w:t>
      </w:r>
      <w:del w:id="167" w:date="2015-02-12T17:23:54Z" w:author="Renato Fabbri">
        <w:r w:rsidRPr="00000000" w:rsidR="00000000" w:rsidDel="00000000">
          <w:rPr>
            <w:rFonts w:cs="Courier New" w:hAnsi="Courier New" w:eastAsia="Courier New" w:ascii="Courier New"/>
            <w:b w:val="0"/>
            <w:color w:val="000000"/>
            <w:sz w:val="20"/>
            <w:highlight w:val="yellow"/>
            <w:rtl w:val="0"/>
          </w:rPr>
          <w:delText xml:space="preserve"> </w:delText>
        </w:r>
      </w:del>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Concerning empirical research,</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Theodor Adorno </w:t>
      </w:r>
      <w:ins w:id="168" w:date="2015-02-13T01:16:47Z" w:author="Renato Fabbri">
        <w:r w:rsidRPr="00000000" w:rsidR="00000000" w:rsidDel="00000000">
          <w:rPr>
            <w:rFonts w:cs="Courier New" w:hAnsi="Courier New" w:eastAsia="Courier New" w:ascii="Courier New"/>
            <w:b w:val="0"/>
            <w:color w:val="000000"/>
            <w:sz w:val="20"/>
            <w:highlight w:val="yellow"/>
            <w:rtl w:val="0"/>
          </w:rPr>
          <w:t xml:space="preserve">is</w:t>
        </w:r>
      </w:ins>
      <w:del w:id="168" w:date="2015-02-13T01:16:47Z" w:author="Renato Fabbri">
        <w:r w:rsidRPr="00000000" w:rsidR="00000000" w:rsidDel="00000000">
          <w:rPr>
            <w:rFonts w:cs="Courier New" w:hAnsi="Courier New" w:eastAsia="Courier New" w:ascii="Courier New"/>
            <w:b w:val="0"/>
            <w:color w:val="000000"/>
            <w:sz w:val="20"/>
            <w:highlight w:val="yellow"/>
            <w:rtl w:val="0"/>
          </w:rPr>
          <w:delText xml:space="preserve">was</w:delText>
        </w:r>
      </w:del>
      <w:r w:rsidRPr="00000000" w:rsidR="00000000" w:rsidDel="00000000">
        <w:rPr>
          <w:rFonts w:cs="Courier New" w:hAnsi="Courier New" w:eastAsia="Courier New" w:ascii="Courier New"/>
          <w:b w:val="0"/>
          <w:color w:val="000000"/>
          <w:sz w:val="20"/>
          <w:highlight w:val="yellow"/>
          <w:rtl w:val="0"/>
        </w:rPr>
        <w:t xml:space="preserve"> a core conceiver of an one-of-a-kind typology that resulted from observing authoritarian</w:t>
      </w:r>
    </w:p>
    <w:p w:rsidP="00000000" w:rsidRPr="00000000" w:rsidR="00000000" w:rsidDel="00000000" w:rsidRDefault="00000000">
      <w:pPr>
        <w:spacing w:lineRule="auto" w:after="0" w:line="240" w:before="0"/>
        <w:contextualSpacing w:val="0"/>
        <w:rPr>
          <w:ins w:id="174" w:date="2015-02-12T17:28:45Z" w:author="Renato Fabbri"/>
        </w:rPr>
      </w:pPr>
      <w:r w:rsidRPr="00000000" w:rsidR="00000000" w:rsidDel="00000000">
        <w:rPr>
          <w:rFonts w:cs="Courier New" w:hAnsi="Courier New" w:eastAsia="Courier New" w:ascii="Courier New"/>
          <w:b w:val="0"/>
          <w:color w:val="000000"/>
          <w:sz w:val="20"/>
          <w:highlight w:val="yellow"/>
          <w:rtl w:val="0"/>
        </w:rPr>
        <w:t xml:space="preserve">personality traces</w:t>
      </w:r>
      <w:del w:id="169" w:date="2015-02-12T17:25:42Z" w:author="Renato Fabbri">
        <w:r w:rsidRPr="00000000" w:rsidR="00000000" w:rsidDel="00000000">
          <w:rPr>
            <w:rFonts w:cs="Courier New" w:hAnsi="Courier New" w:eastAsia="Courier New" w:ascii="Courier New"/>
            <w:b w:val="0"/>
            <w:color w:val="000000"/>
            <w:sz w:val="20"/>
            <w:highlight w:val="yellow"/>
            <w:rtl w:val="0"/>
          </w:rPr>
          <w:delText xml:space="preserve">\footnote{Some </w:delText>
        </w:r>
      </w:del>
      <w:del w:id="170" w:date="2015-02-12T17:26:23Z" w:author="Renato Fabbri">
        <w:r w:rsidRPr="00000000" w:rsidR="00000000" w:rsidDel="00000000">
          <w:rPr>
            <w:rFonts w:cs="Courier New" w:hAnsi="Courier New" w:eastAsia="Courier New" w:ascii="Courier New"/>
            <w:b w:val="0"/>
            <w:color w:val="000000"/>
            <w:sz w:val="20"/>
            <w:highlight w:val="yellow"/>
            <w:rtl w:val="0"/>
          </w:rPr>
          <w:delText xml:space="preserve">of them </w:delText>
        </w:r>
      </w:del>
      <w:ins w:id="170" w:date="2015-02-12T17:26:23Z" w:author="Renato Fabbri">
        <w:r w:rsidRPr="00000000" w:rsidR="00000000" w:rsidDel="00000000">
          <w:rPr>
            <w:rFonts w:cs="Courier New" w:hAnsi="Courier New" w:eastAsia="Courier New" w:ascii="Courier New"/>
            <w:b w:val="0"/>
            <w:color w:val="000000"/>
            <w:sz w:val="20"/>
            <w:highlight w:val="yellow"/>
            <w:rtl w:val="0"/>
          </w:rPr>
          <w:t xml:space="preserve"> </w:t>
        </w:r>
        <w:r w:rsidRPr="00000000" w:rsidR="00000000" w:rsidDel="00000000">
          <w:rPr>
            <w:rFonts w:cs="Courier New" w:hAnsi="Courier New" w:eastAsia="Courier New" w:ascii="Courier New"/>
            <w:b w:val="0"/>
            <w:color w:val="000000"/>
            <w:sz w:val="20"/>
            <w:highlight w:val="yellow"/>
            <w:rtl w:val="0"/>
          </w:rPr>
          <w:t xml:space="preserve">to detect </w:t>
        </w:r>
      </w:ins>
      <w:del w:id="170" w:date="2015-02-12T17:26:23Z" w:author="Renato Fabbri">
        <w:r w:rsidRPr="00000000" w:rsidR="00000000" w:rsidDel="00000000">
          <w:rPr>
            <w:rFonts w:cs="Courier New" w:hAnsi="Courier New" w:eastAsia="Courier New" w:ascii="Courier New"/>
            <w:b w:val="0"/>
            <w:color w:val="000000"/>
            <w:sz w:val="20"/>
            <w:highlight w:val="yellow"/>
            <w:rtl w:val="0"/>
          </w:rPr>
          <w:delText xml:space="preserve">related to </w:delText>
        </w:r>
      </w:del>
      <w:r w:rsidRPr="00000000" w:rsidR="00000000" w:rsidDel="00000000">
        <w:rPr>
          <w:rFonts w:cs="Courier New" w:hAnsi="Courier New" w:eastAsia="Courier New" w:ascii="Courier New"/>
          <w:b w:val="0"/>
          <w:color w:val="000000"/>
          <w:sz w:val="20"/>
          <w:highlight w:val="yellow"/>
          <w:rtl w:val="0"/>
        </w:rPr>
        <w:t xml:space="preserve">Nazism adoption, antisemitism and potential fascists</w:t>
      </w:r>
      <w:ins w:id="171" w:date="2015-02-13T01:17:22Z" w:author="Renato Fabbri">
        <w:r w:rsidRPr="00000000" w:rsidR="00000000" w:rsidDel="00000000">
          <w:rPr>
            <w:rFonts w:cs="Courier New" w:hAnsi="Courier New" w:eastAsia="Courier New" w:ascii="Courier New"/>
            <w:b w:val="0"/>
            <w:color w:val="000000"/>
            <w:sz w:val="20"/>
            <w:highlight w:val="yellow"/>
            <w:rtl w:val="0"/>
          </w:rPr>
          <w:t xml:space="preserve">, </w:t>
        </w:r>
      </w:ins>
      <w:del w:id="171" w:date="2015-02-13T01:17:22Z" w:author="Renato Fabbri">
        <w:r w:rsidRPr="00000000" w:rsidR="00000000" w:rsidDel="00000000">
          <w:rPr>
            <w:rFonts w:cs="Courier New" w:hAnsi="Courier New" w:eastAsia="Courier New" w:ascii="Courier New"/>
            <w:b w:val="0"/>
            <w:color w:val="000000"/>
            <w:sz w:val="20"/>
            <w:highlight w:val="yellow"/>
            <w:rtl w:val="0"/>
          </w:rPr>
          <w:delText xml:space="preserve">.},</w:delText>
        </w:r>
      </w:del>
      <w:del w:id="172" w:date="2015-02-12T17:27:00Z" w:author="Renato Fabbri">
        <w:r w:rsidRPr="00000000" w:rsidR="00000000" w:rsidDel="00000000">
          <w:rPr>
            <w:rFonts w:cs="Courier New" w:hAnsi="Courier New" w:eastAsia="Courier New" w:ascii="Courier New"/>
            <w:b w:val="0"/>
            <w:color w:val="000000"/>
            <w:sz w:val="20"/>
            <w:highlight w:val="yellow"/>
            <w:rtl w:val="0"/>
          </w:rPr>
          <w:delText xml:space="preserve"> sometimes </w:delText>
        </w:r>
      </w:del>
      <w:r w:rsidRPr="00000000" w:rsidR="00000000" w:rsidDel="00000000">
        <w:rPr>
          <w:rFonts w:cs="Courier New" w:hAnsi="Courier New" w:eastAsia="Courier New" w:ascii="Courier New"/>
          <w:b w:val="0"/>
          <w:color w:val="000000"/>
          <w:sz w:val="20"/>
          <w:highlight w:val="yellow"/>
          <w:rtl w:val="0"/>
        </w:rPr>
        <w:t xml:space="preserve">depicted as an authoritarian syndrome</w:t>
      </w:r>
      <w:ins w:id="173" w:date="2015-02-13T01:37:14Z" w:author="Renato Fabbri">
        <w:r w:rsidRPr="00000000" w:rsidR="00000000" w:rsidDel="00000000">
          <w:rPr>
            <w:rFonts w:cs="Courier New" w:hAnsi="Courier New" w:eastAsia="Courier New" w:ascii="Courier New"/>
            <w:b w:val="0"/>
            <w:color w:val="000000"/>
            <w:sz w:val="20"/>
            <w:highlight w:val="yellow"/>
            <w:rtl w:val="0"/>
          </w:rPr>
          <w:t xml:space="preserve">~\cite{adorno}</w:t>
        </w:r>
      </w:ins>
      <w:r w:rsidRPr="00000000" w:rsidR="00000000" w:rsidDel="00000000">
        <w:rPr>
          <w:rFonts w:cs="Courier New" w:hAnsi="Courier New" w:eastAsia="Courier New" w:ascii="Courier New"/>
          <w:b w:val="0"/>
          <w:color w:val="000000"/>
          <w:sz w:val="20"/>
          <w:highlight w:val="yellow"/>
          <w:rtl w:val="0"/>
        </w:rPr>
        <w:t xml:space="preserve">.</w:t>
      </w:r>
      <w:ins w:id="174" w:date="2015-02-12T17:28:45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ins w:id="185" w:date="2015-02-12T17:30:11Z" w:author="Renato Fabbri"/>
        </w:rPr>
      </w:pPr>
      <w:r w:rsidRPr="00000000" w:rsidR="00000000" w:rsidDel="00000000">
        <w:rPr>
          <w:rFonts w:cs="Courier New" w:hAnsi="Courier New" w:eastAsia="Courier New" w:ascii="Courier New"/>
          <w:b w:val="0"/>
          <w:color w:val="000000"/>
          <w:sz w:val="20"/>
          <w:highlight w:val="yellow"/>
          <w:rtl w:val="0"/>
        </w:rPr>
        <w:t xml:space="preserve">%Influenced by Social and Psychoanalytic Theories, Adorno et all applied a </w:t>
      </w:r>
      <w:ins w:id="175" w:date="2015-02-12T17:30:20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questionnaire to individuals, from which they reached a position in the the </w:t>
      </w:r>
      <w:ins w:id="176" w:date="2015-02-12T17:30:20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``F Scale'', to verify etnocentric, conservatory and antidemocratic </w:t>
      </w:r>
      <w:ins w:id="177" w:date="2015-02-12T17:30:19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trends~\cite{adorno}. From psychoanalitic interviews and the F Scale, they </w:t>
      </w:r>
      <w:ins w:id="178" w:date="2015-02-12T17:30:16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derived a typology, which gathers prejudice-inclined traces in personality. </w:t>
      </w:r>
      <w:ins w:id="179" w:date="2015-02-12T17:30:16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Both, low and high scores are considered with prejudicial traces. This </w:t>
      </w:r>
      <w:ins w:id="180" w:date="2015-02-12T17:30:15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typology has nine authoritarian types, the six types with high score in the F </w:t>
      </w:r>
      <w:ins w:id="181" w:date="2015-02-12T17:30:15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Scale: surface resentment, conventional, authoritarian, rebel and psychopath, </w:t>
      </w:r>
      <w:ins w:id="182" w:date="2015-02-12T17:30:14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crank, manipulative; and three of the five types with low score in the F </w:t>
      </w:r>
      <w:ins w:id="183" w:date="2015-02-12T17:30:13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Scale: rigid, protesting, impulsive, easygoing, genuine liberal. Each side of </w:t>
      </w:r>
      <w:ins w:id="184" w:date="2015-02-12T17:30:12Z" w:author="Renato Fabbri">
        <w:r w:rsidRPr="00000000" w:rsidR="00000000" w:rsidDel="00000000">
          <w:rPr>
            <w:rFonts w:cs="Courier New" w:hAnsi="Courier New" w:eastAsia="Courier New" w:ascii="Courier New"/>
            <w:b w:val="0"/>
            <w:color w:val="000000"/>
            <w:sz w:val="20"/>
            <w:highlight w:val="yellow"/>
            <w:rtl w:val="0"/>
          </w:rPr>
          <w:t xml:space="preserve">%</w:t>
        </w:r>
      </w:ins>
      <w:r w:rsidRPr="00000000" w:rsidR="00000000" w:rsidDel="00000000">
        <w:rPr>
          <w:rFonts w:cs="Courier New" w:hAnsi="Courier New" w:eastAsia="Courier New" w:ascii="Courier New"/>
          <w:b w:val="0"/>
          <w:color w:val="000000"/>
          <w:sz w:val="20"/>
          <w:highlight w:val="yellow"/>
          <w:rtl w:val="0"/>
        </w:rPr>
        <w:t xml:space="preserve">the dipole has a rank of intensity that increases as the order written above.</w:t>
      </w:r>
      <w:ins w:id="185" w:date="2015-02-12T17:30:11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185" w:date="2015-02-12T17:30:11Z" w:author="Renato Fabbri"/>
        </w:rPr>
      </w:pPr>
      <w:ins w:id="185" w:date="2015-02-12T17:30:11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del w:id="186" w:date="2015-02-12T17:31:24Z" w:author="Renato Fabbri">
        <w:r w:rsidRPr="00000000" w:rsidR="00000000" w:rsidDel="00000000">
          <w:rPr>
            <w:rFonts w:cs="Courier New" w:hAnsi="Courier New" w:eastAsia="Courier New" w:ascii="Courier New"/>
            <w:b w:val="0"/>
            <w:color w:val="000000"/>
            <w:sz w:val="20"/>
            <w:highlight w:val="yellow"/>
            <w:rtl w:val="0"/>
          </w:rPr>
          <w:delText xml:space="preserve"> </w:delText>
        </w:r>
      </w:del>
      <w:r w:rsidRPr="00000000" w:rsidR="00000000" w:rsidDel="00000000">
        <w:rPr>
          <w:rFonts w:cs="Courier New" w:hAnsi="Courier New" w:eastAsia="Courier New" w:ascii="Courier New"/>
          <w:b w:val="0"/>
          <w:color w:val="000000"/>
          <w:sz w:val="20"/>
          <w:highlight w:val="yellow"/>
          <w:rtl w:val="0"/>
        </w:rPr>
        <w:t xml:space="preserve">Other </w:t>
      </w:r>
      <w:ins w:id="187" w:date="2015-02-13T01:19:02Z" w:author="Renato Fabbri">
        <w:r w:rsidRPr="00000000" w:rsidR="00000000" w:rsidDel="00000000">
          <w:rPr>
            <w:rFonts w:cs="Courier New" w:hAnsi="Courier New" w:eastAsia="Courier New" w:ascii="Courier New"/>
            <w:b w:val="0"/>
            <w:color w:val="000000"/>
            <w:sz w:val="20"/>
            <w:highlight w:val="yellow"/>
            <w:rtl w:val="0"/>
          </w:rPr>
          <w:t xml:space="preserve">classcal </w:t>
        </w:r>
      </w:ins>
      <w:r w:rsidRPr="00000000" w:rsidR="00000000" w:rsidDel="00000000">
        <w:rPr>
          <w:rFonts w:cs="Courier New" w:hAnsi="Courier New" w:eastAsia="Courier New" w:ascii="Courier New"/>
          <w:b w:val="0"/>
          <w:color w:val="000000"/>
          <w:sz w:val="20"/>
          <w:highlight w:val="yellow"/>
          <w:rtl w:val="0"/>
        </w:rPr>
        <w:t xml:space="preserve">typologies </w:t>
      </w:r>
      <w:ins w:id="188" w:date="2015-02-13T01:19:08Z" w:author="Renato Fabbri">
        <w:r w:rsidRPr="00000000" w:rsidR="00000000" w:rsidDel="00000000">
          <w:rPr>
            <w:rFonts w:cs="Courier New" w:hAnsi="Courier New" w:eastAsia="Courier New" w:ascii="Courier New"/>
            <w:b w:val="0"/>
            <w:color w:val="000000"/>
            <w:sz w:val="20"/>
            <w:highlight w:val="yellow"/>
            <w:rtl w:val="0"/>
          </w:rPr>
          <w:t xml:space="preserve">of i</w:t>
        </w:r>
        <w:r w:rsidRPr="00000000" w:rsidR="00000000" w:rsidDel="00000000">
          <w:rPr>
            <w:rFonts w:cs="Courier New" w:hAnsi="Courier New" w:eastAsia="Courier New" w:ascii="Courier New"/>
            <w:b w:val="0"/>
            <w:color w:val="000000"/>
            <w:sz w:val="20"/>
            <w:highlight w:val="yellow"/>
            <w:rtl w:val="0"/>
          </w:rPr>
          <w:t xml:space="preserve">nterest </w:t>
        </w:r>
      </w:ins>
      <w:r w:rsidRPr="00000000" w:rsidR="00000000" w:rsidDel="00000000">
        <w:rPr>
          <w:rFonts w:cs="Courier New" w:hAnsi="Courier New" w:eastAsia="Courier New" w:ascii="Courier New"/>
          <w:b w:val="0"/>
          <w:color w:val="000000"/>
          <w:sz w:val="20"/>
          <w:highlight w:val="yellow"/>
          <w:rtl w:val="0"/>
        </w:rPr>
        <w:t xml:space="preserve">include Jung's extroversion-introversion trait with four modes of orientation. This four modes are divided in two perceiving functions (sensation and intuition) and two judging functions (thinking and feeling)</w:t>
      </w:r>
      <w:ins w:id="189" w:date="2015-02-13T01:25:26Z" w:author="Renato Fabbri">
        <w:r w:rsidRPr="00000000" w:rsidR="00000000" w:rsidDel="00000000">
          <w:rPr>
            <w:rFonts w:cs="Courier New" w:hAnsi="Courier New" w:eastAsia="Courier New" w:ascii="Courier New"/>
            <w:b w:val="0"/>
            <w:color w:val="000000"/>
            <w:sz w:val="20"/>
            <w:highlight w:val="yellow"/>
            <w:rtl w:val="0"/>
          </w:rPr>
          <w:t xml:space="preserve">, each individual manifesting one of these four as dominant, and each mode </w:t>
        </w:r>
        <w:r w:rsidRPr="00000000" w:rsidR="00000000" w:rsidDel="00000000">
          <w:rPr>
            <w:rFonts w:cs="Courier New" w:hAnsi="Courier New" w:eastAsia="Courier New" w:ascii="Courier New"/>
            <w:b w:val="0"/>
            <w:color w:val="000000"/>
            <w:sz w:val="20"/>
            <w:highlight w:val="yellow"/>
            <w:rtl w:val="0"/>
          </w:rPr>
          <w:t xml:space="preserve">expressed primarily as in an introverted or extraverted form</w:t>
        </w:r>
      </w:ins>
      <w:r w:rsidRPr="00000000" w:rsidR="00000000" w:rsidDel="00000000">
        <w:rPr>
          <w:rFonts w:cs="Courier New" w:hAnsi="Courier New" w:eastAsia="Courier New" w:ascii="Courier New"/>
          <w:b w:val="0"/>
          <w:color w:val="000000"/>
          <w:sz w:val="20"/>
          <w:highlight w:val="yellow"/>
          <w:rtl w:val="0"/>
        </w:rPr>
        <w:t xml:space="preserve">~\cite{jung}. Myers-Briggs Type Indicator extrapolated Jungian theories into a questionnaire and added perceiving and judging as a fourth dipole~\cite{myers}. Even plain Freudian criteria, such as neurosis, psychosis, perversity and denegation, can be used directly for such categorization, as they have verbal and behavioral typical traces~\cite{freud,freud2}.</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It was considered central to benefit from key human typologies, both by </w:t>
      </w:r>
      <w:del w:id="190" w:date="2015-02-12T17:32:25Z" w:author="Renato Fabbri">
        <w:r w:rsidRPr="00000000" w:rsidR="00000000" w:rsidDel="00000000">
          <w:rPr>
            <w:rFonts w:cs="Courier New" w:hAnsi="Courier New" w:eastAsia="Courier New" w:ascii="Courier New"/>
            <w:b w:val="0"/>
            <w:color w:val="000000"/>
            <w:sz w:val="20"/>
            <w:highlight w:val="yellow"/>
            <w:rtl w:val="0"/>
          </w:rPr>
          <w:delText xml:space="preserve">adding </w:delText>
        </w:r>
      </w:del>
      <w:r w:rsidRPr="00000000" w:rsidR="00000000" w:rsidDel="00000000">
        <w:rPr>
          <w:rFonts w:cs="Courier New" w:hAnsi="Courier New" w:eastAsia="Courier New" w:ascii="Courier New"/>
          <w:b w:val="0"/>
          <w:color w:val="000000"/>
          <w:sz w:val="20"/>
          <w:highlight w:val="yellow"/>
          <w:rtl w:val="0"/>
        </w:rPr>
        <w:t xml:space="preserve">descri</w:t>
      </w:r>
      <w:ins w:id="191" w:date="2015-02-12T17:32:29Z" w:author="Renato Fabbri">
        <w:r w:rsidRPr="00000000" w:rsidR="00000000" w:rsidDel="00000000">
          <w:rPr>
            <w:rFonts w:cs="Courier New" w:hAnsi="Courier New" w:eastAsia="Courier New" w:ascii="Courier New"/>
            <w:b w:val="0"/>
            <w:color w:val="000000"/>
            <w:sz w:val="20"/>
            <w:highlight w:val="yellow"/>
            <w:rtl w:val="0"/>
          </w:rPr>
          <w:t xml:space="preserve">bing</w:t>
        </w:r>
      </w:ins>
      <w:del w:id="191" w:date="2015-02-12T17:32:29Z" w:author="Renato Fabbri">
        <w:r w:rsidRPr="00000000" w:rsidR="00000000" w:rsidDel="00000000">
          <w:rPr>
            <w:rFonts w:cs="Courier New" w:hAnsi="Courier New" w:eastAsia="Courier New" w:ascii="Courier New"/>
            <w:b w:val="0"/>
            <w:color w:val="000000"/>
            <w:sz w:val="20"/>
            <w:highlight w:val="yellow"/>
            <w:rtl w:val="0"/>
          </w:rPr>
          <w:delText xml:space="preserve">ptions</w:delText>
        </w:r>
      </w:del>
      <w:r w:rsidRPr="00000000" w:rsidR="00000000" w:rsidDel="00000000">
        <w:rPr>
          <w:rFonts w:cs="Courier New" w:hAnsi="Courier New" w:eastAsia="Courier New" w:ascii="Courier New"/>
          <w:b w:val="0"/>
          <w:color w:val="000000"/>
          <w:sz w:val="20"/>
          <w:highlight w:val="yellow"/>
          <w:rtl w:val="0"/>
        </w:rPr>
        <w:t xml:space="preserve"> </w:t>
      </w:r>
      <w:del w:id="192" w:date="2015-02-12T17:32:33Z" w:author="Renato Fabbri">
        <w:r w:rsidRPr="00000000" w:rsidR="00000000" w:rsidDel="00000000">
          <w:rPr>
            <w:rFonts w:cs="Courier New" w:hAnsi="Courier New" w:eastAsia="Courier New" w:ascii="Courier New"/>
            <w:b w:val="0"/>
            <w:color w:val="000000"/>
            <w:sz w:val="20"/>
            <w:highlight w:val="yellow"/>
            <w:rtl w:val="0"/>
          </w:rPr>
          <w:delText xml:space="preserve">to a </w:delText>
        </w:r>
      </w:del>
      <w:r w:rsidRPr="00000000" w:rsidR="00000000" w:rsidDel="00000000">
        <w:rPr>
          <w:rFonts w:cs="Courier New" w:hAnsi="Courier New" w:eastAsia="Courier New" w:ascii="Courier New"/>
          <w:b w:val="0"/>
          <w:color w:val="000000"/>
          <w:sz w:val="20"/>
          <w:highlight w:val="yellow"/>
          <w:rtl w:val="0"/>
        </w:rPr>
        <w:t xml:space="preserve">type</w:t>
      </w:r>
      <w:ins w:id="193" w:date="2015-02-12T17:32:34Z" w:author="Renato Fabbri">
        <w:r w:rsidRPr="00000000" w:rsidR="00000000" w:rsidDel="00000000">
          <w:rPr>
            <w:rFonts w:cs="Courier New" w:hAnsi="Courier New" w:eastAsia="Courier New" w:ascii="Courier New"/>
            <w:b w:val="0"/>
            <w:color w:val="000000"/>
            <w:sz w:val="20"/>
            <w:highlight w:val="yellow"/>
            <w:rtl w:val="0"/>
          </w:rPr>
          <w:t xml:space="preserve">s</w:t>
        </w:r>
      </w:ins>
      <w:r w:rsidRPr="00000000" w:rsidR="00000000" w:rsidDel="00000000">
        <w:rPr>
          <w:rFonts w:cs="Courier New" w:hAnsi="Courier New" w:eastAsia="Courier New" w:ascii="Courier New"/>
          <w:b w:val="0"/>
          <w:color w:val="000000"/>
          <w:sz w:val="20"/>
          <w:highlight w:val="yellow"/>
          <w:rtl w:val="0"/>
        </w:rPr>
        <w:t xml:space="preserve"> and by further characterizing classes in the terms encountered.</w:t>
      </w:r>
      <w:ins w:id="194" w:date="2015-02-12T17:49:03Z" w:author="Renato Fabbri">
        <w:r w:rsidRPr="00000000" w:rsidR="00000000" w:rsidDel="00000000">
          <w:rPr>
            <w:rFonts w:cs="Courier New" w:hAnsi="Courier New" w:eastAsia="Courier New" w:ascii="Courier New"/>
            <w:b w:val="0"/>
            <w:color w:val="000000"/>
            <w:sz w:val="20"/>
            <w:highlight w:val="yellow"/>
            <w:rtl w:val="0"/>
          </w:rPr>
          <w:t xml:space="preserve"> A primitive physics</w:t>
        </w:r>
        <w:r w:rsidRPr="00000000" w:rsidR="00000000" w:rsidDel="00000000">
          <w:rPr>
            <w:rFonts w:cs="Courier New" w:hAnsi="Courier New" w:eastAsia="Courier New" w:ascii="Courier New"/>
            <w:b w:val="0"/>
            <w:color w:val="000000"/>
            <w:sz w:val="20"/>
            <w:highlight w:val="yellow"/>
            <w:rtl w:val="0"/>
          </w:rPr>
          <w:t xml:space="preserve">-based </w:t>
        </w:r>
        <w:r w:rsidRPr="00000000" w:rsidR="00000000" w:rsidDel="00000000">
          <w:rPr>
            <w:rFonts w:cs="Courier New" w:hAnsi="Courier New" w:eastAsia="Courier New" w:ascii="Courier New"/>
            <w:b w:val="0"/>
            <w:color w:val="000000"/>
            <w:sz w:val="20"/>
            <w:highlight w:val="yellow"/>
            <w:rtl w:val="0"/>
          </w:rPr>
          <w:t xml:space="preserve">typology is described in Section</w:t>
        </w:r>
        <w:r w:rsidRPr="00000000" w:rsidR="00000000" w:rsidDel="00000000">
          <w:rPr>
            <w:rFonts w:cs="Courier New" w:hAnsi="Courier New" w:eastAsia="Courier New" w:ascii="Courier New"/>
            <w:b w:val="0"/>
            <w:color w:val="000000"/>
            <w:sz w:val="20"/>
            <w:highlight w:val="yellow"/>
            <w:rtl w:val="0"/>
          </w:rPr>
          <w:t xml:space="preserve">~\ref{sec:pty} as a consequence of the periphery, intermediary and hub sectors yielded by comparing the real networks with the Erd\”os R\`enyi model.</w:t>
        </w:r>
      </w:ins>
      <w:r w:rsidRPr="00000000" w:rsidR="00000000" w:rsidDel="00000000">
        <w:rPr>
          <w:rtl w:val="0"/>
        </w:rPr>
      </w:r>
    </w:p>
    <w:p w:rsidP="00000000" w:rsidRPr="00000000" w:rsidR="00000000" w:rsidDel="00000000" w:rsidRDefault="00000000">
      <w:pPr>
        <w:spacing w:lineRule="auto" w:after="0" w:line="240" w:before="0"/>
        <w:contextualSpacing w:val="0"/>
      </w:pPr>
      <w:ins w:id="195" w:date="2015-02-13T17:22:12Z" w:author="Renato Fabbri">
        <w:r w:rsidRPr="00000000" w:rsidR="00000000" w:rsidDel="00000000">
          <w:rPr>
            <w:rFonts w:cs="Courier New" w:hAnsi="Courier New" w:eastAsia="Courier New" w:ascii="Courier New"/>
            <w:b w:val="0"/>
            <w:sz w:val="20"/>
            <w:rtl w:val="0"/>
          </w:rPr>
          <w:t xml:space="preserve">Also, ethic and moral issues are developed by such legacy. For example, Adorno et al. conceptualized that personality is dynamic, not static or immutable, and that recognizing this was important for an ethic empirical study of human authoritarian traces</w:t>
        </w:r>
        <w:r w:rsidRPr="00000000" w:rsidR="00000000" w:rsidDel="00000000">
          <w:rPr>
            <w:rFonts w:cs="Courier New" w:hAnsi="Courier New" w:eastAsia="Courier New" w:ascii="Courier New"/>
            <w:b w:val="0"/>
            <w:sz w:val="20"/>
            <w:rtl w:val="0"/>
          </w:rPr>
          <w:t xml:space="preserve">~\cite{adorno}</w:t>
        </w:r>
        <w:r w:rsidRPr="00000000" w:rsidR="00000000" w:rsidDel="00000000">
          <w:rPr>
            <w:rFonts w:cs="Courier New" w:hAnsi="Courier New" w:eastAsia="Courier New" w:ascii="Courier New"/>
            <w:b w:val="0"/>
            <w:sz w:val="20"/>
            <w:rtl w:val="0"/>
          </w:rPr>
          <w:t xml:space="preserve">.</w:t>
        </w:r>
      </w:ins>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\subsection{Other analisys of interest}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\subsubsection{Textual content}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\subsubsection{Geographical localization}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ins w:id="196" w:date="2015-02-13T01:52:24Z" w:author="Renato Fabbri"/>
        </w:rPr>
      </w:pPr>
      <w:r w:rsidRPr="00000000" w:rsidR="00000000" w:rsidDel="00000000">
        <w:rPr>
          <w:rFonts w:cs="Courier New" w:hAnsi="Courier New" w:eastAsia="Courier New" w:ascii="Courier New"/>
          <w:b w:val="0"/>
          <w:sz w:val="20"/>
          <w:rtl w:val="0"/>
        </w:rPr>
        <w:t xml:space="preserve">\section{Results and discussion}</w:t>
      </w:r>
      <w:ins w:id="196" w:date="2015-02-13T01:52:24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196" w:date="2015-02-13T01:52:24Z" w:author="Renato Fabbri"/>
        </w:rPr>
      </w:pPr>
      <w:ins w:id="196" w:date="2015-02-13T01:52:24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del w:id="196" w:date="2015-02-13T01:52:24Z" w:author="Renato Fabbri"/>
        </w:rPr>
      </w:pPr>
      <w:ins w:id="196" w:date="2015-02-13T01:52:24Z" w:author="Renato Fabbri">
        <w:r w:rsidRPr="00000000" w:rsidR="00000000" w:rsidDel="00000000">
          <w:rPr>
            <w:rFonts w:cs="Courier New" w:hAnsi="Courier New" w:eastAsia="Courier New" w:ascii="Courier New"/>
            <w:b w:val="0"/>
            <w:sz w:val="20"/>
            <w:rtl w:val="0"/>
          </w:rPr>
          <w:t xml:space="preserve">\subsection{Constancy and discrepancy of activity along time}\label{constDisc}</w:t>
        </w:r>
      </w:ins>
      <w:del w:id="196" w:date="2015-02-13T01:52:24Z" w:author="Renato Fabbri">
        <w:r w:rsidRPr="00000000" w:rsidR="00000000" w:rsidDel="00000000">
          <w:rPr>
            <w:rtl w:val="0"/>
          </w:rPr>
        </w:r>
      </w:del>
    </w:p>
    <w:p w:rsidP="00000000" w:rsidRPr="00000000" w:rsidR="00000000" w:rsidDel="00000000" w:rsidRDefault="00000000">
      <w:pPr>
        <w:spacing w:lineRule="auto" w:after="0" w:line="240" w:before="0"/>
        <w:contextualSpacing w:val="0"/>
      </w:pPr>
      <w:del w:id="196" w:date="2015-02-13T01:52:24Z" w:author="Renato Fabbri">
        <w:r w:rsidRPr="00000000" w:rsidR="00000000" w:rsidDel="00000000">
          <w:rPr>
            <w:rFonts w:cs="Courier New" w:hAnsi="Courier New" w:eastAsia="Courier New" w:ascii="Courier New"/>
            <w:b w:val="0"/>
            <w:sz w:val="20"/>
            <w:rtl w:val="0"/>
          </w:rPr>
          <w:delText xml:space="preserve"> </w:delText>
        </w:r>
      </w:del>
      <w:del w:id="197" w:date="2015-02-13T01:52:24Z" w:author="Renato Fabbri">
        <w:r w:rsidRPr="00000000" w:rsidR="00000000" w:rsidDel="00000000">
          <w:rPr>
            <w:rFonts w:cs="Courier New" w:hAnsi="Courier New" w:eastAsia="Courier New" w:ascii="Courier New"/>
            <w:b w:val="0"/>
            <w:sz w:val="20"/>
            <w:rtl w:val="0"/>
          </w:rPr>
          <w:delText xml:space="preserve">   </w:delText>
        </w:r>
      </w:del>
      <w:r w:rsidRPr="00000000" w:rsidR="00000000" w:rsidDel="00000000">
        <w:rPr>
          <w:rtl w:val="0"/>
        </w:rPr>
      </w:r>
    </w:p>
    <w:p w:rsidP="00000000" w:rsidRPr="00000000" w:rsidR="00000000" w:rsidDel="00000000" w:rsidRDefault="00000000">
      <w:pPr>
        <w:spacing w:lineRule="auto" w:after="0" w:line="240" w:before="0"/>
        <w:contextualSpacing w:val="0"/>
        <w:rPr>
          <w:ins w:id="199" w:date="2015-02-13T01:54:28Z" w:author="Renato Fabbri"/>
        </w:rPr>
      </w:pPr>
      <w:r w:rsidRPr="00000000" w:rsidR="00000000" w:rsidDel="00000000">
        <w:rPr>
          <w:rFonts w:cs="Courier New" w:hAnsi="Courier New" w:eastAsia="Courier New" w:ascii="Courier New"/>
          <w:b w:val="0"/>
          <w:sz w:val="20"/>
          <w:rtl w:val="0"/>
        </w:rPr>
        <w:t xml:space="preserve">One remarkable feature from the analysis </w:t>
      </w:r>
      <w:del w:id="198" w:date="2015-02-13T01:50:41Z" w:author="Renato Fabbri">
        <w:r w:rsidRPr="00000000" w:rsidR="00000000" w:rsidDel="00000000">
          <w:rPr>
            <w:rFonts w:cs="Courier New" w:hAnsi="Courier New" w:eastAsia="Courier New" w:ascii="Courier New"/>
            <w:b w:val="0"/>
            <w:sz w:val="20"/>
            <w:rtl w:val="0"/>
          </w:rPr>
          <w:delText xml:space="preserve">of the four email lists </w:delText>
        </w:r>
      </w:del>
      <w:r w:rsidRPr="00000000" w:rsidR="00000000" w:rsidDel="00000000">
        <w:rPr>
          <w:rFonts w:cs="Courier New" w:hAnsi="Courier New" w:eastAsia="Courier New" w:ascii="Courier New"/>
          <w:b w:val="0"/>
          <w:sz w:val="20"/>
          <w:rtl w:val="0"/>
        </w:rPr>
        <w:t xml:space="preserve">is that the activity along time is practically the same for all lists.</w:t>
      </w:r>
      <w:ins w:id="199" w:date="2015-02-13T01:54:28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199" w:date="2015-02-13T01:54:28Z" w:author="Renato Fabbri"/>
        </w:rPr>
      </w:pPr>
      <w:ins w:id="199" w:date="2015-02-13T01:54:28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ins w:id="200" w:date="2015-02-13T01:59:00Z" w:author="Renato Fabbri">
        <w:r w:rsidRPr="00000000" w:rsidR="00000000" w:rsidDel="00000000">
          <w:rPr>
            <w:rFonts w:cs="Courier New" w:hAnsi="Courier New" w:eastAsia="Courier New" w:ascii="Courier New"/>
            <w:b w:val="0"/>
            <w:sz w:val="20"/>
            <w:rtl w:val="0"/>
          </w:rPr>
          <w:t xml:space="preserve">\subsubsection{Seconds and minutes}</w:t>
        </w:r>
      </w:ins>
      <w:del w:id="200" w:date="2015-02-13T01:59:00Z" w:author="Renato Fabbri">
        <w:r w:rsidRPr="00000000" w:rsidR="00000000" w:rsidDel="00000000">
          <w:rPr>
            <w:rFonts w:cs="Courier New" w:hAnsi="Courier New" w:eastAsia="Courier New" w:ascii="Courier New"/>
            <w:b w:val="0"/>
            <w:sz w:val="20"/>
            <w:rtl w:val="0"/>
          </w:rPr>
          <w:delText xml:space="preserve"> </w:delText>
        </w:r>
      </w:del>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incidence of messages at each second of a minute and at each minute of an hour is compatible with uniform distribution simulations\footnote{Numpy version 1.6.1, ``random.randint'' function, was used for simulations.}. Messages were slightly more evenly distributed in all lists: for both seconds and minutes  $\frac{max(incidence)}{min(incidence)} \in (1.26,1.275]$. </w:t>
      </w:r>
      <w:ins w:id="201" w:date="2015-02-13T01:59:17Z" w:author="Renato Fabbri">
        <w:r w:rsidRPr="00000000" w:rsidR="00000000" w:rsidDel="00000000">
          <w:rPr>
            <w:rFonts w:cs="Courier New" w:hAnsi="Courier New" w:eastAsia="Courier New" w:ascii="Courier New"/>
            <w:b w:val="0"/>
            <w:sz w:val="20"/>
            <w:rtl w:val="0"/>
          </w:rPr>
          <w:t xml:space="preserve">Simulations</w:t>
        </w:r>
      </w:ins>
      <w:del w:id="201" w:date="2015-02-13T01:59:17Z" w:author="Renato Fabbri">
        <w:r w:rsidRPr="00000000" w:rsidR="00000000" w:rsidDel="00000000">
          <w:rPr>
            <w:rFonts w:cs="Courier New" w:hAnsi="Courier New" w:eastAsia="Courier New" w:ascii="Courier New"/>
            <w:b w:val="0"/>
            <w:sz w:val="20"/>
            <w:rtl w:val="0"/>
          </w:rPr>
          <w:delText xml:space="preserve">These </w:delText>
        </w:r>
      </w:del>
      <w:ins w:id="201" w:date="2015-02-13T01:59:17Z" w:author="Renato Fabbri">
        <w:r w:rsidRPr="00000000" w:rsidR="00000000" w:rsidDel="00000000">
          <w:rPr>
            <w:rFonts w:cs="Courier New" w:hAnsi="Courier New" w:eastAsia="Courier New" w:ascii="Courier New"/>
            <w:b w:val="0"/>
            <w:sz w:val="20"/>
            <w:rtl w:val="0"/>
          </w:rPr>
          <w:t xml:space="preserve"> reach these </w:t>
        </w:r>
      </w:ins>
      <w:r w:rsidRPr="00000000" w:rsidR="00000000" w:rsidDel="00000000">
        <w:rPr>
          <w:rFonts w:cs="Courier New" w:hAnsi="Courier New" w:eastAsia="Courier New" w:ascii="Courier New"/>
          <w:b w:val="0"/>
          <w:sz w:val="20"/>
          <w:rtl w:val="0"/>
        </w:rPr>
        <w:t xml:space="preserve">values </w:t>
      </w:r>
      <w:del w:id="202" w:date="2015-02-13T01:59:58Z" w:author="Renato Fabbri">
        <w:r w:rsidRPr="00000000" w:rsidR="00000000" w:rsidDel="00000000">
          <w:rPr>
            <w:rFonts w:cs="Courier New" w:hAnsi="Courier New" w:eastAsia="Courier New" w:ascii="Courier New"/>
            <w:b w:val="0"/>
            <w:sz w:val="20"/>
            <w:rtl w:val="0"/>
          </w:rPr>
          <w:delText xml:space="preserve">are </w:delText>
        </w:r>
      </w:del>
      <w:ins w:id="202" w:date="2015-02-13T01:59:58Z" w:author="Renato Fabbri">
        <w:del w:id="202" w:date="2015-02-13T01:59:58Z" w:author="Renato Fabbri">
          <w:r w:rsidRPr="00000000" w:rsidR="00000000" w:rsidDel="00000000">
            <w:rPr>
              <w:rFonts w:cs="Courier New" w:hAnsi="Courier New" w:eastAsia="Courier New" w:ascii="Courier New"/>
              <w:b w:val="0"/>
              <w:sz w:val="20"/>
              <w:rtl w:val="0"/>
            </w:rPr>
            <w:delText xml:space="preserve">incident</w:delText>
          </w:r>
        </w:del>
      </w:ins>
      <w:del w:id="202" w:date="2015-02-13T01:59:58Z" w:author="Renato Fabbri">
        <w:r w:rsidRPr="00000000" w:rsidR="00000000" w:rsidDel="00000000">
          <w:rPr>
            <w:rFonts w:cs="Courier New" w:hAnsi="Courier New" w:eastAsia="Courier New" w:ascii="Courier New"/>
            <w:b w:val="0"/>
            <w:sz w:val="20"/>
            <w:rtl w:val="0"/>
          </w:rPr>
          <w:delText xml:space="preserve">predicted</w:delText>
        </w:r>
        <w:r w:rsidRPr="00000000" w:rsidR="00000000" w:rsidDel="00000000">
          <w:rPr>
            <w:rFonts w:cs="Courier New" w:hAnsi="Courier New" w:eastAsia="Courier New" w:ascii="Courier New"/>
            <w:b w:val="0"/>
            <w:sz w:val="20"/>
            <w:rtl w:val="0"/>
          </w:rPr>
          <w:delText xml:space="preserve"> in simulations,</w:delText>
        </w:r>
      </w:del>
      <w:r w:rsidRPr="00000000" w:rsidR="00000000" w:rsidDel="00000000">
        <w:rPr>
          <w:rFonts w:cs="Courier New" w:hAnsi="Courier New" w:eastAsia="Courier New" w:ascii="Courier New"/>
          <w:b w:val="0"/>
          <w:sz w:val="20"/>
          <w:rtl w:val="0"/>
        </w:rPr>
        <w:t xml:space="preserve"> but have in average more discrepant higher and lower peaks $\xi=\frac{max(incidence')}{min(incidence')} \Rightarrow \mu_\xi=1.2918 \text{ and } \sigma_\xi=0.04619$.</w:t>
      </w:r>
    </w:p>
    <w:p w:rsidP="00000000" w:rsidRPr="00000000" w:rsidR="00000000" w:rsidDel="00000000" w:rsidRDefault="00000000">
      <w:pPr>
        <w:spacing w:lineRule="auto" w:after="0" w:line="240" w:before="0"/>
        <w:contextualSpacing w:val="0"/>
        <w:rPr>
          <w:ins w:id="203" w:date="2015-02-13T02:05:05Z" w:author="Renato Fabbri"/>
        </w:rPr>
      </w:pPr>
      <w:ins w:id="203" w:date="2015-02-13T02:05:05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ins w:id="203" w:date="2015-02-13T02:05:05Z" w:author="Renato Fabbri">
        <w:r w:rsidRPr="00000000" w:rsidR="00000000" w:rsidDel="00000000">
          <w:rPr>
            <w:rFonts w:cs="Courier New" w:hAnsi="Courier New" w:eastAsia="Courier New" w:ascii="Courier New"/>
            <w:b w:val="0"/>
            <w:sz w:val="20"/>
            <w:rtl w:val="0"/>
          </w:rPr>
          <w:t xml:space="preserve">\subsubsection{Hours of the day}</w:t>
        </w:r>
      </w:ins>
      <w:r w:rsidRPr="00000000" w:rsidR="00000000" w:rsidDel="00000000">
        <w:rPr>
          <w:rtl w:val="0"/>
        </w:rPr>
      </w:r>
    </w:p>
    <w:p w:rsidP="00000000" w:rsidRPr="00000000" w:rsidR="00000000" w:rsidDel="00000000" w:rsidRDefault="00000000">
      <w:pPr>
        <w:spacing w:lineRule="auto" w:after="0" w:line="240" w:before="0"/>
        <w:contextualSpacing w:val="0"/>
        <w:rPr>
          <w:ins w:id="205" w:date="2015-02-13T03:07:35Z" w:author="Renato Fabbri"/>
        </w:rPr>
      </w:pPr>
      <w:r w:rsidRPr="00000000" w:rsidR="00000000" w:rsidDel="00000000">
        <w:rPr>
          <w:rFonts w:cs="Times New Roman" w:hAnsi="Times New Roman" w:eastAsia="Times New Roman" w:ascii="Times New Roman"/>
          <w:b w:val="0"/>
          <w:sz w:val="24"/>
          <w:rtl w:val="0"/>
        </w:rPr>
        <w:t xml:space="preserve">Higher activity was observed between noon and 6 pm, followed by the time period between 6 pm and midnight.</w:t>
      </w:r>
      <w:ins w:id="204" w:date="2015-02-13T02:36:19Z" w:author="Renato Fabbri">
        <w:r w:rsidRPr="00000000" w:rsidR="00000000" w:rsidDel="00000000">
          <w:rPr>
            <w:rFonts w:cs="Times New Roman" w:hAnsi="Times New Roman" w:eastAsia="Times New Roman" w:ascii="Times New Roman"/>
            <w:b w:val="0"/>
            <w:sz w:val="24"/>
            <w:rtl w:val="0"/>
          </w:rPr>
          <w:t xml:space="preserve"> </w:t>
        </w:r>
      </w:ins>
      <w:del w:id="204" w:date="2015-02-13T02:36:19Z" w:author="Renato Fabbri">
        <w:r w:rsidRPr="00000000" w:rsidR="00000000" w:rsidDel="00000000">
          <w:rPr>
            <w:rFonts w:cs="Times New Roman" w:hAnsi="Times New Roman" w:eastAsia="Times New Roman" w:ascii="Times New Roman"/>
            <w:b w:val="0"/>
            <w:sz w:val="24"/>
            <w:rtl w:val="0"/>
          </w:rPr>
          <w:delText xml:space="preserve"> Therefore, participants work in the evening as well. </w:delText>
        </w:r>
      </w:del>
      <w:r w:rsidRPr="00000000" w:rsidR="00000000" w:rsidDel="00000000">
        <w:rPr>
          <w:rFonts w:cs="Times New Roman" w:hAnsi="Times New Roman" w:eastAsia="Times New Roman" w:ascii="Times New Roman"/>
          <w:b w:val="0"/>
          <w:sz w:val="24"/>
          <w:rtl w:val="0"/>
        </w:rPr>
        <w:t xml:space="preserve">Around 2/3 of the whole activity takes place from noon to midnight, as can be seen in Table ?. Nevertheless, t</w:t>
      </w:r>
      <w:r w:rsidRPr="00000000" w:rsidR="00000000" w:rsidDel="00000000">
        <w:rPr>
          <w:rFonts w:cs="Consolas" w:hAnsi="Consolas" w:eastAsia="Consolas" w:ascii="Consolas"/>
          <w:b w:val="0"/>
          <w:sz w:val="20"/>
          <w:rtl w:val="0"/>
        </w:rPr>
        <w:t xml:space="preserve">he activity peak occurs around midday, with a slight skew toward one hour before noon.</w:t>
      </w:r>
      <w:ins w:id="205" w:date="2015-02-13T03:07:35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205" w:date="2015-02-13T03:07:35Z" w:author="Renato Fabbri"/>
        </w:rPr>
      </w:pPr>
      <w:ins w:id="205" w:date="2015-02-13T03:07:35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205" w:date="2015-02-13T03:07:35Z" w:author="Renato Fabbri"/>
        </w:rPr>
      </w:pPr>
      <w:ins w:id="205" w:date="2015-02-13T03:07:35Z" w:author="Renato Fabbri">
        <w:r w:rsidRPr="00000000" w:rsidR="00000000" w:rsidDel="00000000">
          <w:rPr>
            <w:rFonts w:cs="Consolas" w:hAnsi="Consolas" w:eastAsia="Consolas" w:ascii="Consolas"/>
            <w:b w:val="0"/>
            <w:sz w:val="20"/>
            <w:rtl w:val="0"/>
          </w:rPr>
          <w:t xml:space="preserve">\subsubsection{Days of the week and along the month}</w:t>
        </w:r>
        <w:r w:rsidRPr="00000000" w:rsidR="00000000" w:rsidDel="00000000">
          <w:rPr>
            <w:rtl w:val="0"/>
          </w:rPr>
        </w:r>
      </w:ins>
    </w:p>
    <w:p w:rsidP="00000000" w:rsidRPr="00000000" w:rsidR="00000000" w:rsidDel="00000000" w:rsidRDefault="00000000">
      <w:pPr>
        <w:spacing w:lineRule="auto" w:after="0" w:line="240" w:before="0"/>
        <w:contextualSpacing w:val="0"/>
        <w:rPr>
          <w:ins w:id="209" w:date="2015-02-13T03:08:41Z" w:author="Renato Fabbri"/>
        </w:rPr>
      </w:pPr>
      <w:r w:rsidRPr="00000000" w:rsidR="00000000" w:rsidDel="00000000">
        <w:rPr>
          <w:rFonts w:cs="Consolas" w:hAnsi="Consolas" w:eastAsia="Consolas" w:ascii="Consolas"/>
          <w:b w:val="0"/>
          <w:sz w:val="20"/>
          <w:rtl w:val="0"/>
        </w:rPr>
        <w:t xml:space="preserve"> </w:t>
      </w:r>
      <w:r w:rsidRPr="00000000" w:rsidR="00000000" w:rsidDel="00000000">
        <w:rPr>
          <w:rFonts w:cs="Times New Roman" w:hAnsi="Times New Roman" w:eastAsia="Times New Roman" w:ascii="Times New Roman"/>
          <w:b w:val="0"/>
          <w:sz w:val="24"/>
          <w:rtl w:val="0"/>
        </w:rPr>
        <w:t xml:space="preserve">Higher activity was observed during weekdays, as expected, especially for the</w:t>
      </w:r>
      <w:del w:id="206" w:date="2015-02-13T02:56:53Z" w:author="Renato Fabbri">
        <w:r w:rsidRPr="00000000" w:rsidR="00000000" w:rsidDel="00000000">
          <w:rPr>
            <w:rFonts w:cs="Times New Roman" w:hAnsi="Times New Roman" w:eastAsia="Times New Roman" w:ascii="Times New Roman"/>
            <w:b w:val="0"/>
            <w:sz w:val="24"/>
            <w:rtl w:val="0"/>
          </w:rPr>
          <w:delText xml:space="preserve"> more technical</w:delText>
        </w:r>
      </w:del>
      <w:r w:rsidRPr="00000000" w:rsidR="00000000" w:rsidDel="00000000">
        <w:rPr>
          <w:rFonts w:cs="Times New Roman" w:hAnsi="Times New Roman" w:eastAsia="Times New Roman" w:ascii="Times New Roman"/>
          <w:b w:val="0"/>
          <w:sz w:val="24"/>
          <w:rtl w:val="0"/>
        </w:rPr>
        <w:t xml:space="preserve"> CPP and MET </w:t>
      </w:r>
      <w:ins w:id="207" w:date="2015-02-13T02:57:00Z" w:author="Renato Fabbri">
        <w:r w:rsidRPr="00000000" w:rsidR="00000000" w:rsidDel="00000000">
          <w:rPr>
            <w:rFonts w:cs="Times New Roman" w:hAnsi="Times New Roman" w:eastAsia="Times New Roman" w:ascii="Times New Roman"/>
            <w:b w:val="0"/>
            <w:sz w:val="24"/>
            <w:rtl w:val="0"/>
          </w:rPr>
          <w:t xml:space="preserve">lists </w:t>
        </w:r>
      </w:ins>
      <w:r w:rsidRPr="00000000" w:rsidR="00000000" w:rsidDel="00000000">
        <w:rPr>
          <w:rFonts w:cs="Times New Roman" w:hAnsi="Times New Roman" w:eastAsia="Times New Roman" w:ascii="Times New Roman"/>
          <w:b w:val="0"/>
          <w:sz w:val="24"/>
          <w:rtl w:val="0"/>
        </w:rPr>
        <w:t xml:space="preserve">(see Table</w:t>
      </w:r>
      <w:ins w:id="208" w:date="2015-02-13T02:57:31Z" w:author="Renato Fabbri">
        <w:r w:rsidRPr="00000000" w:rsidR="00000000" w:rsidDel="00000000">
          <w:rPr>
            <w:rFonts w:cs="Times New Roman" w:hAnsi="Times New Roman" w:eastAsia="Times New Roman" w:ascii="Times New Roman"/>
            <w:b w:val="0"/>
            <w:sz w:val="24"/>
            <w:rtl w:val="0"/>
          </w:rPr>
          <w:t xml:space="preserve">~\ref{semana}</w:t>
        </w:r>
      </w:ins>
      <w:del w:id="208" w:date="2015-02-13T02:57:31Z" w:author="Renato Fabbri">
        <w:r w:rsidRPr="00000000" w:rsidR="00000000" w:rsidDel="00000000">
          <w:rPr>
            <w:rFonts w:cs="Times New Roman" w:hAnsi="Times New Roman" w:eastAsia="Times New Roman" w:ascii="Times New Roman"/>
            <w:b w:val="0"/>
            <w:sz w:val="24"/>
            <w:rtl w:val="0"/>
          </w:rPr>
          <w:delText xml:space="preserve"> ?</w:delText>
        </w:r>
      </w:del>
      <w:r w:rsidRPr="00000000" w:rsidR="00000000" w:rsidDel="00000000">
        <w:rPr>
          <w:rFonts w:cs="Times New Roman" w:hAnsi="Times New Roman" w:eastAsia="Times New Roman" w:ascii="Times New Roman"/>
          <w:b w:val="0"/>
          <w:sz w:val="24"/>
          <w:rtl w:val="0"/>
        </w:rPr>
        <w:t xml:space="preserve">).</w:t>
      </w:r>
      <w:ins w:id="209" w:date="2015-02-13T03:08:41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209" w:date="2015-02-13T03:08:41Z" w:author="Renato Fabbri"/>
        </w:rPr>
      </w:pPr>
      <w:ins w:id="209" w:date="2015-02-13T03:08:41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209" w:date="2015-02-13T03:08:41Z" w:author="Renato Fabbri"/>
        </w:rPr>
      </w:pPr>
      <w:ins w:id="209" w:date="2015-02-13T03:08:41Z" w:author="Renato Fabbri">
        <w:r w:rsidRPr="00000000" w:rsidR="00000000" w:rsidDel="00000000">
          <w:rPr>
            <w:rFonts w:cs="Times New Roman" w:hAnsi="Times New Roman" w:eastAsia="Times New Roman" w:ascii="Times New Roman"/>
            <w:b w:val="0"/>
            <w:sz w:val="24"/>
            <w:rtl w:val="0"/>
          </w:rPr>
          <w:t xml:space="preserve">\subsubsection{Days along the month}</w:t>
        </w:r>
      </w:ins>
    </w:p>
    <w:p w:rsidP="00000000" w:rsidRPr="00000000" w:rsidR="00000000" w:rsidDel="00000000" w:rsidRDefault="00000000">
      <w:pPr>
        <w:spacing w:lineRule="auto" w:after="0" w:line="240" w:before="0"/>
        <w:contextualSpacing w:val="0"/>
        <w:rPr>
          <w:ins w:id="211" w:date="2015-02-13T03:10:46Z" w:author="Renato Fabbri"/>
        </w:rPr>
      </w:pPr>
      <w:del w:id="210" w:date="2015-02-13T03:10:31Z" w:author="Renato Fabbri">
        <w:r w:rsidRPr="00000000" w:rsidR="00000000" w:rsidDel="00000000">
          <w:rPr>
            <w:rFonts w:cs="Times New Roman" w:hAnsi="Times New Roman" w:eastAsia="Times New Roman" w:ascii="Times New Roman"/>
            <w:b w:val="0"/>
            <w:sz w:val="24"/>
            <w:rtl w:val="0"/>
          </w:rPr>
          <w:delText xml:space="preserve"> No clear pattern is seen with regard to the weeks in a month, as indicated in Table</w:delText>
        </w:r>
      </w:del>
      <w:ins w:id="210" w:date="2015-02-13T03:10:31Z" w:author="Renato Fabbri">
        <w:del w:id="210" w:date="2015-02-13T03:10:31Z" w:author="Renato Fabbri">
          <w:r w:rsidRPr="00000000" w:rsidR="00000000" w:rsidDel="00000000">
            <w:rPr>
              <w:rFonts w:cs="Times New Roman" w:hAnsi="Times New Roman" w:eastAsia="Times New Roman" w:ascii="Times New Roman"/>
              <w:b w:val="0"/>
              <w:sz w:val="24"/>
              <w:rtl w:val="0"/>
            </w:rPr>
            <w:delText xml:space="preserve">~\ref{mes}</w:delText>
          </w:r>
        </w:del>
      </w:ins>
      <w:del w:id="210" w:date="2015-02-13T03:10:31Z" w:author="Renato Fabbri">
        <w:r w:rsidRPr="00000000" w:rsidR="00000000" w:rsidDel="00000000">
          <w:rPr>
            <w:rFonts w:cs="Times New Roman" w:hAnsi="Times New Roman" w:eastAsia="Times New Roman" w:ascii="Times New Roman"/>
            <w:b w:val="0"/>
            <w:sz w:val="24"/>
            <w:rtl w:val="0"/>
          </w:rPr>
          <w:delText xml:space="preserve"> ?.</w:delText>
        </w:r>
      </w:del>
      <w:ins w:id="211" w:date="2015-02-13T03:10:46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211" w:date="2015-02-13T03:10:46Z" w:author="Renato Fabbri"/>
        </w:rPr>
      </w:pPr>
      <w:ins w:id="211" w:date="2015-02-13T03:10:46Z" w:author="Renato Fabbri">
        <w:r w:rsidRPr="00000000" w:rsidR="00000000" w:rsidDel="00000000">
          <w:rPr>
            <w:rFonts w:cs="Times New Roman" w:hAnsi="Times New Roman" w:eastAsia="Times New Roman" w:ascii="Times New Roman"/>
            <w:b w:val="0"/>
            <w:sz w:val="24"/>
            <w:rtl w:val="0"/>
          </w:rPr>
          <w:t xml:space="preserve">Table~\ref{mes} shows activity along the month. Variation of activity in the days along the month is less prominent, one cannot point much more than a - probably not statistically relevant - tendency of first and second weeks to be more active. The most important trait seems to be homogeneity. Last days of the month (29, 30 and 31) are not present in every month, and observed activity is proportional to incidence rates.</w:t>
        </w:r>
      </w:ins>
    </w:p>
    <w:p w:rsidP="00000000" w:rsidRPr="00000000" w:rsidR="00000000" w:rsidDel="00000000" w:rsidRDefault="00000000">
      <w:pPr>
        <w:spacing w:lineRule="auto" w:after="0" w:line="240" w:before="0"/>
        <w:contextualSpacing w:val="0"/>
        <w:rPr>
          <w:ins w:id="211" w:date="2015-02-13T03:10:46Z" w:author="Renato Fabbri"/>
        </w:rPr>
      </w:pPr>
      <w:ins w:id="211" w:date="2015-02-13T03:10:46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211" w:date="2015-02-13T03:10:46Z" w:author="Renato Fabbri"/>
        </w:rPr>
      </w:pPr>
      <w:ins w:id="211" w:date="2015-02-13T03:10:46Z" w:author="Renato Fabbri">
        <w:r w:rsidRPr="00000000" w:rsidR="00000000" w:rsidDel="00000000">
          <w:rPr>
            <w:rFonts w:cs="Times New Roman" w:hAnsi="Times New Roman" w:eastAsia="Times New Roman" w:ascii="Times New Roman"/>
            <w:b w:val="0"/>
            <w:sz w:val="24"/>
            <w:rtl w:val="0"/>
          </w:rPr>
          <w:t xml:space="preserve">\subsubsection{Months and larger divisions of the year}</w:t>
        </w:r>
      </w:ins>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 Activity is concentrated in Jun-Aug for MET and LAD, and from Dec-Mar for CPP, LAU and LAD (see Table</w:t>
      </w:r>
      <w:ins w:id="212" w:date="2015-02-13T03:15:43Z" w:author="Renato Fabbri">
        <w:r w:rsidRPr="00000000" w:rsidR="00000000" w:rsidDel="00000000">
          <w:rPr>
            <w:rFonts w:cs="Times New Roman" w:hAnsi="Times New Roman" w:eastAsia="Times New Roman" w:ascii="Times New Roman"/>
            <w:b w:val="0"/>
            <w:sz w:val="24"/>
            <w:rtl w:val="0"/>
          </w:rPr>
          <w:t xml:space="preserve">~\ref{ano}</w:t>
        </w:r>
      </w:ins>
      <w:del w:id="212" w:date="2015-02-13T03:15:43Z" w:author="Renato Fabbri">
        <w:r w:rsidRPr="00000000" w:rsidR="00000000" w:rsidDel="00000000">
          <w:rPr>
            <w:rFonts w:cs="Times New Roman" w:hAnsi="Times New Roman" w:eastAsia="Times New Roman" w:ascii="Times New Roman"/>
            <w:b w:val="0"/>
            <w:sz w:val="24"/>
            <w:rtl w:val="0"/>
          </w:rPr>
          <w:delText xml:space="preserve"> ?</w:delText>
        </w:r>
      </w:del>
      <w:r w:rsidRPr="00000000" w:rsidR="00000000" w:rsidDel="00000000">
        <w:rPr>
          <w:rFonts w:cs="Times New Roman" w:hAnsi="Times New Roman" w:eastAsia="Times New Roman" w:ascii="Times New Roman"/>
          <w:b w:val="0"/>
          <w:sz w:val="24"/>
          <w:rtl w:val="0"/>
        </w:rPr>
        <w:t xml:space="preserve">).</w:t>
      </w:r>
      <w:r w:rsidRPr="00000000" w:rsidR="00000000" w:rsidDel="00000000">
        <w:rPr>
          <w:rFonts w:cs="Consolas" w:hAnsi="Consolas" w:eastAsia="Consolas" w:ascii="Consolas"/>
          <w:b w:val="0"/>
          <w:sz w:val="20"/>
          <w:rtl w:val="0"/>
        </w:rPr>
        <w:t xml:space="preserve"> These observations fit academic calendars, vacations and end-of-year holidays.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del w:id="213" w:date="2015-02-13T03:20:55Z" w:author="Renato Fabbri">
        <w:commentRangeStart w:id="6"/>
        <w:r w:rsidRPr="00000000" w:rsidR="00000000" w:rsidDel="00000000">
          <w:rPr>
            <w:rFonts w:cs="Courier New" w:hAnsi="Courier New" w:eastAsia="Courier New" w:ascii="Courier New"/>
            <w:b w:val="0"/>
            <w:color w:val="000000"/>
            <w:sz w:val="20"/>
            <w:highlight w:val="yellow"/>
            <w:rtl w:val="0"/>
          </w:rPr>
          <w:delText xml:space="preserve">Depois precisamos decidir se essas tabelas vão para Supplementary Material</w:delText>
        </w:r>
        <w:r w:rsidRPr="00000000" w:rsidR="00000000" w:rsidDel="00000000">
          <w:rPr>
            <w:rFonts w:cs="Courier New" w:hAnsi="Courier New" w:eastAsia="Courier New" w:ascii="Courier New"/>
            <w:b w:val="0"/>
            <w:sz w:val="20"/>
            <w:rtl w:val="0"/>
          </w:rPr>
          <w:delText xml:space="preserve">?</w:delText>
        </w:r>
      </w:del>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after="0" w:line="240" w:before="0"/>
        <w:contextualSpacing w:val="0"/>
        <w:rPr>
          <w:ins w:id="214" w:date="2015-02-13T03:20:58Z" w:author="Renato Fabbri"/>
        </w:rPr>
      </w:pPr>
      <w:ins w:id="214" w:date="2015-02-13T03:20:58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ins w:id="214" w:date="2015-02-13T03:20:58Z" w:author="Renato Fabbri">
        <w:r w:rsidRPr="00000000" w:rsidR="00000000" w:rsidDel="00000000">
          <w:rPr>
            <w:rFonts w:cs="Courier New" w:hAnsi="Courier New" w:eastAsia="Courier New" w:ascii="Courier New"/>
            <w:b w:val="0"/>
            <w:sz w:val="20"/>
            <w:rtl w:val="0"/>
          </w:rPr>
          <w:t xml:space="preserve">\subsection{Scalable fat-tail structure}\label{subsec:pih}</w:t>
        </w:r>
      </w:ins>
      <w:r w:rsidRPr="00000000" w:rsidR="00000000" w:rsidDel="00000000">
        <w:rPr>
          <w:rtl w:val="0"/>
        </w:rPr>
      </w:r>
    </w:p>
    <w:p w:rsidP="00000000" w:rsidRPr="00000000" w:rsidR="00000000" w:rsidDel="00000000" w:rsidRDefault="00000000">
      <w:pPr>
        <w:spacing w:lineRule="auto" w:after="0" w:line="240" w:before="0"/>
        <w:contextualSpacing w:val="0"/>
        <w:rPr>
          <w:ins w:id="215" w:date="2015-02-13T18:41:40Z" w:author="Renato Fabbri"/>
        </w:rPr>
      </w:pPr>
      <w:ins w:id="215" w:date="2015-02-13T18:41:40Z" w:author="Renato Fabbri">
        <w:r w:rsidRPr="00000000" w:rsidR="00000000" w:rsidDel="00000000">
          <w:rPr>
            <w:rFonts w:cs="Courier New" w:hAnsi="Courier New" w:eastAsia="Courier New" w:ascii="Courier New"/>
            <w:b w:val="0"/>
            <w:sz w:val="20"/>
            <w:rtl w:val="0"/>
          </w:rPr>
          <w:t xml:space="preserve">There is a concentration of hub activity and of vertex with few connections. Table~\ref{autores} is dedicated to exposing this well known and expected distribution of activity among participants.</w:t>
        </w:r>
      </w:ins>
    </w:p>
    <w:p w:rsidP="00000000" w:rsidRPr="00000000" w:rsidR="00000000" w:rsidDel="00000000" w:rsidRDefault="00000000">
      <w:pPr>
        <w:spacing w:lineRule="auto" w:after="0" w:line="240" w:before="0"/>
        <w:contextualSpacing w:val="0"/>
        <w:rPr>
          <w:ins w:id="215" w:date="2015-02-13T18:41:40Z" w:author="Renato Fabbri"/>
        </w:rPr>
      </w:pPr>
      <w:ins w:id="215" w:date="2015-02-13T18:41:40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in the three sectors defined in Section</w:t>
      </w:r>
      <w:ins w:id="216" w:date="2015-02-13T03:23:14Z" w:author="Renato Fabbri">
        <w:r w:rsidRPr="00000000" w:rsidR="00000000" w:rsidDel="00000000">
          <w:rPr>
            <w:rFonts w:cs="Courier New" w:hAnsi="Courier New" w:eastAsia="Courier New" w:ascii="Courier New"/>
            <w:b w:val="0"/>
            <w:sz w:val="20"/>
            <w:rtl w:val="0"/>
          </w:rPr>
          <w:t xml:space="preserve">~\ref{sectioning}</w:t>
        </w:r>
      </w:ins>
      <w:r w:rsidRPr="00000000" w:rsidR="00000000" w:rsidDel="00000000">
        <w:rPr>
          <w:rFonts w:cs="Courier New" w:hAnsi="Courier New" w:eastAsia="Courier New" w:ascii="Courier New"/>
          <w:b w:val="0"/>
          <w:sz w:val="20"/>
          <w:rtl w:val="0"/>
        </w:rPr>
        <w:t xml:space="preserve"> </w:t>
      </w:r>
      <w:del w:id="217" w:date="2015-02-13T03:23:06Z" w:author="Renato Fabbri">
        <w:r w:rsidRPr="00000000" w:rsidR="00000000" w:rsidDel="00000000">
          <w:rPr>
            <w:rFonts w:cs="Courier New" w:hAnsi="Courier New" w:eastAsia="Courier New" w:ascii="Courier New"/>
            <w:b w:val="0"/>
            <w:sz w:val="20"/>
            <w:rtl w:val="0"/>
          </w:rPr>
          <w:delText xml:space="preserve">? </w:delText>
        </w:r>
      </w:del>
      <w:r w:rsidRPr="00000000" w:rsidR="00000000" w:rsidDel="00000000">
        <w:rPr>
          <w:rFonts w:cs="Courier New" w:hAnsi="Courier New" w:eastAsia="Courier New" w:ascii="Courier New"/>
          <w:b w:val="0"/>
          <w:sz w:val="20"/>
          <w:rtl w:val="0"/>
        </w:rPr>
        <w:t xml:space="preserve">(hubs, intermediary, peripheral) is</w:t>
      </w:r>
      <w:ins w:id="218" w:date="2015-02-13T18:26:17Z" w:author="Renato Fabbri">
        <w:r w:rsidRPr="00000000" w:rsidR="00000000" w:rsidDel="00000000">
          <w:rPr>
            <w:rFonts w:cs="Courier New" w:hAnsi="Courier New" w:eastAsia="Courier New" w:ascii="Courier New"/>
            <w:b w:val="0"/>
            <w:sz w:val="20"/>
            <w:rtl w:val="0"/>
          </w:rPr>
          <w:t xml:space="preserve"> remar</w:t>
        </w:r>
        <w:r w:rsidRPr="00000000" w:rsidR="00000000" w:rsidDel="00000000">
          <w:rPr>
            <w:rFonts w:cs="Courier New" w:hAnsi="Courier New" w:eastAsia="Courier New" w:ascii="Courier New"/>
            <w:b w:val="0"/>
            <w:sz w:val="20"/>
            <w:rtl w:val="0"/>
          </w:rPr>
          <w:t xml:space="preserve">kably</w:t>
        </w:r>
      </w:ins>
      <w:r w:rsidRPr="00000000" w:rsidR="00000000" w:rsidDel="00000000">
        <w:rPr>
          <w:rFonts w:cs="Courier New" w:hAnsi="Courier New" w:eastAsia="Courier New" w:ascii="Courier New"/>
          <w:b w:val="0"/>
          <w:sz w:val="20"/>
          <w:rtl w:val="0"/>
        </w:rPr>
        <w:t xml:space="preserve"> </w:t>
      </w:r>
      <w:del w:id="219" w:date="2015-02-13T17:09:28Z" w:author="Renato Fabbri">
        <w:r w:rsidRPr="00000000" w:rsidR="00000000" w:rsidDel="00000000">
          <w:rPr>
            <w:rFonts w:cs="Courier New" w:hAnsi="Courier New" w:eastAsia="Courier New" w:ascii="Courier New"/>
            <w:b w:val="0"/>
            <w:sz w:val="20"/>
            <w:rtl w:val="0"/>
          </w:rPr>
          <w:delText xml:space="preserve">very </w:delText>
        </w:r>
      </w:del>
      <w:r w:rsidRPr="00000000" w:rsidR="00000000" w:rsidDel="00000000">
        <w:rPr>
          <w:rFonts w:cs="Courier New" w:hAnsi="Courier New" w:eastAsia="Courier New" w:ascii="Courier New"/>
          <w:b w:val="0"/>
          <w:sz w:val="20"/>
          <w:rtl w:val="0"/>
        </w:rPr>
        <w:t xml:space="preserve">stable along time, provided that a sufficiently large sample </w:t>
      </w:r>
      <w:ins w:id="220" w:date="2015-02-13T18:25:55Z" w:author="Renato Fabbri">
        <w:r w:rsidRPr="00000000" w:rsidR="00000000" w:rsidDel="00000000">
          <w:rPr>
            <w:rFonts w:cs="Courier New" w:hAnsi="Courier New" w:eastAsia="Courier New" w:ascii="Courier New"/>
            <w:b w:val="0"/>
            <w:sz w:val="20"/>
            <w:rtl w:val="0"/>
          </w:rPr>
          <w:t xml:space="preserve">of 200 or more messages </w:t>
        </w:r>
      </w:ins>
      <w:del w:id="220" w:date="2015-02-13T18:25:55Z" w:author="Renato Fabbri">
        <w:r w:rsidRPr="00000000" w:rsidR="00000000" w:rsidDel="00000000">
          <w:rPr>
            <w:rFonts w:cs="Courier New" w:hAnsi="Courier New" w:eastAsia="Courier New" w:ascii="Courier New"/>
            <w:b w:val="0"/>
            <w:sz w:val="20"/>
            <w:rtl w:val="0"/>
          </w:rPr>
          <w:delText xml:space="preserve">(1,000 messages or more) </w:delText>
        </w:r>
      </w:del>
      <w:r w:rsidRPr="00000000" w:rsidR="00000000" w:rsidDel="00000000">
        <w:rPr>
          <w:rFonts w:cs="Courier New" w:hAnsi="Courier New" w:eastAsia="Courier New" w:ascii="Courier New"/>
          <w:b w:val="0"/>
          <w:sz w:val="20"/>
          <w:rtl w:val="0"/>
        </w:rPr>
        <w:t xml:space="preserve">is considered. Moreover, the same distribution applies to the networks of all the four email lists, </w:t>
      </w:r>
      <w:ins w:id="221" w:date="2015-02-13T03:25:49Z" w:author="Renato Fabbri">
        <w:r w:rsidRPr="00000000" w:rsidR="00000000" w:rsidDel="00000000">
          <w:rPr>
            <w:rFonts w:cs="Courier New" w:hAnsi="Courier New" w:eastAsia="Courier New" w:ascii="Courier New"/>
            <w:b w:val="0"/>
            <w:sz w:val="20"/>
            <w:rtl w:val="0"/>
          </w:rPr>
          <w:t xml:space="preserve">to which are</w:t>
        </w:r>
      </w:ins>
      <w:del w:id="221" w:date="2015-02-13T03:25:49Z" w:author="Renato Fabbri">
        <w:r w:rsidRPr="00000000" w:rsidR="00000000" w:rsidDel="00000000">
          <w:rPr>
            <w:rFonts w:cs="Courier New" w:hAnsi="Courier New" w:eastAsia="Courier New" w:ascii="Courier New"/>
            <w:b w:val="0"/>
            <w:sz w:val="20"/>
            <w:rtl w:val="0"/>
          </w:rPr>
          <w:delText xml:space="preserve">as</w:delText>
        </w:r>
      </w:del>
      <w:ins w:id="221" w:date="2015-02-13T03:25:49Z" w:author="Renato Fabbri">
        <w:r w:rsidRPr="00000000" w:rsidR="00000000" w:rsidDel="00000000">
          <w:rPr>
            <w:rFonts w:cs="Courier New" w:hAnsi="Courier New" w:eastAsia="Courier New" w:ascii="Courier New"/>
            <w:b w:val="0"/>
            <w:sz w:val="20"/>
            <w:rtl w:val="0"/>
          </w:rPr>
          <w:t xml:space="preserve"> dedicated</w:t>
        </w:r>
      </w:ins>
      <w:del w:id="221" w:date="2015-02-13T03:25:49Z" w:author="Renato Fabbri">
        <w:r w:rsidRPr="00000000" w:rsidR="00000000" w:rsidDel="00000000">
          <w:rPr>
            <w:rFonts w:cs="Courier New" w:hAnsi="Courier New" w:eastAsia="Courier New" w:ascii="Courier New"/>
            <w:b w:val="0"/>
            <w:sz w:val="20"/>
            <w:rtl w:val="0"/>
          </w:rPr>
          <w:delText xml:space="preserve"> indicated in </w:delText>
        </w:r>
      </w:del>
      <w:ins w:id="221" w:date="2015-02-13T03:25:49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Fonts w:cs="Courier New" w:hAnsi="Courier New" w:eastAsia="Courier New" w:ascii="Courier New"/>
          <w:b w:val="0"/>
          <w:sz w:val="20"/>
          <w:rtl w:val="0"/>
        </w:rPr>
        <w:t xml:space="preserve">the various figures in Appendix~\ref{figures}. If, for instance, strength is taken as the criterion to define the sectors, $\approx 5\%$ of the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are found to be hubs, $\approx [15-20]\%$ are intermediary and $\approx [75-80]\%$ are peripheral, which is consistent with the literature~\cite{secFree}. If the degree is used for classification, hubs can reach $10\%$ of all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i.e. classification with strength yields half the number of hubs as plain degree. These results hold for in and out degrees and strengths. Stable distributions can also be obtained for as few as 200 messages if classification of the three sectors is performed with one of the compound criteria established in Section ?. In fact, a minimum window size for observation of more general properties can be inferred by monitoring the giant component and </w:t>
      </w:r>
      <w:ins w:id="222" w:date="2015-02-13T17:11:46Z" w:author="Renato Fabbri">
        <w:r w:rsidRPr="00000000" w:rsidR="00000000" w:rsidDel="00000000">
          <w:rPr>
            <w:rFonts w:cs="Courier New" w:hAnsi="Courier New" w:eastAsia="Courier New" w:ascii="Courier New"/>
            <w:b w:val="0"/>
            <w:sz w:val="20"/>
            <w:rtl w:val="0"/>
          </w:rPr>
          <w:t xml:space="preserve">the </w:t>
        </w:r>
      </w:ins>
      <w:r w:rsidRPr="00000000" w:rsidR="00000000" w:rsidDel="00000000">
        <w:rPr>
          <w:rFonts w:cs="Courier New" w:hAnsi="Courier New" w:eastAsia="Courier New" w:ascii="Courier New"/>
          <w:b w:val="0"/>
          <w:sz w:val="20"/>
          <w:rtl w:val="0"/>
        </w:rPr>
        <w:t xml:space="preserve">degeneration of the hub, intermediary and peripheral sections. This degeneration is critical in the span of 50-100 messages. </w:t>
      </w:r>
      <w:ins w:id="223" w:date="2015-02-13T17:14:04Z" w:author="Renato Fabbri">
        <w:r w:rsidRPr="00000000" w:rsidR="00000000" w:rsidDel="00000000">
          <w:rPr>
            <w:rFonts w:cs="Courier New" w:hAnsi="Courier New" w:eastAsia="Courier New" w:ascii="Courier New"/>
            <w:b w:val="0"/>
            <w:sz w:val="20"/>
            <w:rtl w:val="0"/>
          </w:rPr>
          <w:t xml:space="preserve">Even so</w:t>
        </w:r>
      </w:ins>
      <w:del w:id="223" w:date="2015-02-13T17:14:04Z" w:author="Renato Fabbri">
        <w:r w:rsidRPr="00000000" w:rsidR="00000000" w:rsidDel="00000000">
          <w:rPr>
            <w:rFonts w:cs="Courier New" w:hAnsi="Courier New" w:eastAsia="Courier New" w:ascii="Courier New"/>
            <w:b w:val="0"/>
            <w:sz w:val="20"/>
            <w:rtl w:val="0"/>
          </w:rPr>
          <w:delText xml:space="preserve">For example</w:delText>
        </w:r>
      </w:del>
      <w:r w:rsidRPr="00000000" w:rsidR="00000000" w:rsidDel="00000000">
        <w:rPr>
          <w:rFonts w:cs="Courier New" w:hAnsi="Courier New" w:eastAsia="Courier New" w:ascii="Courier New"/>
          <w:b w:val="0"/>
          <w:sz w:val="20"/>
          <w:rtl w:val="0"/>
        </w:rPr>
        <w:t xml:space="preserve">, using a compound criterion such as exclusive cascade of Figure~\ref{fig:cpp250_}, the networks seem to hold their basic structure even with as few as 20-50 messages. This indicates that concentration of activity and the </w:t>
      </w:r>
      <w:ins w:id="224" w:date="2015-02-13T17:27:04Z" w:author="Renato Fabbri">
        <w:r w:rsidRPr="00000000" w:rsidR="00000000" w:rsidDel="00000000">
          <w:rPr>
            <w:rFonts w:cs="Courier New" w:hAnsi="Courier New" w:eastAsia="Courier New" w:ascii="Courier New"/>
            <w:b w:val="0"/>
            <w:sz w:val="20"/>
            <w:rtl w:val="0"/>
          </w:rPr>
          <w:t xml:space="preserve">abundance</w:t>
        </w:r>
      </w:ins>
      <w:del w:id="224" w:date="2015-02-13T17:27:04Z" w:author="Renato Fabbri">
        <w:r w:rsidRPr="00000000" w:rsidR="00000000" w:rsidDel="00000000">
          <w:rPr>
            <w:rFonts w:cs="Courier New" w:hAnsi="Courier New" w:eastAsia="Courier New" w:ascii="Courier New"/>
            <w:b w:val="0"/>
            <w:sz w:val="20"/>
            <w:rtl w:val="0"/>
          </w:rPr>
          <w:delText xml:space="preserve">presence</w:delText>
        </w:r>
      </w:del>
      <w:r w:rsidRPr="00000000" w:rsidR="00000000" w:rsidDel="00000000">
        <w:rPr>
          <w:rFonts w:cs="Courier New" w:hAnsi="Courier New" w:eastAsia="Courier New" w:ascii="Courier New"/>
          <w:b w:val="0"/>
          <w:sz w:val="20"/>
          <w:rtl w:val="0"/>
        </w:rPr>
        <w:t xml:space="preserve"> of low-activity participants take place even with very few messages, which is highlighted in the last </w:t>
      </w:r>
      <w:del w:id="225" w:date="2015-02-13T17:14:38Z" w:author="Renato Fabbri">
        <w:r w:rsidRPr="00000000" w:rsidR="00000000" w:rsidDel="00000000">
          <w:rPr>
            <w:rFonts w:cs="Courier New" w:hAnsi="Courier New" w:eastAsia="Courier New" w:ascii="Courier New"/>
            <w:b w:val="0"/>
            <w:color w:val="000000"/>
            <w:sz w:val="20"/>
            <w:highlight w:val="yellow"/>
            <w:rtl w:val="0"/>
          </w:rPr>
          <w:delText xml:space="preserve">(certo?)</w:delText>
        </w:r>
        <w:r w:rsidRPr="00000000" w:rsidR="00000000" w:rsidDel="00000000">
          <w:rPr>
            <w:rFonts w:cs="Courier New" w:hAnsi="Courier New" w:eastAsia="Courier New" w:ascii="Courier New"/>
            <w:b w:val="0"/>
            <w:sz w:val="20"/>
            <w:rtl w:val="0"/>
          </w:rPr>
          <w:delText xml:space="preserve"> </w:delText>
        </w:r>
      </w:del>
      <w:r w:rsidRPr="00000000" w:rsidR="00000000" w:rsidDel="00000000">
        <w:rPr>
          <w:rFonts w:cs="Courier New" w:hAnsi="Courier New" w:eastAsia="Courier New" w:ascii="Courier New"/>
          <w:b w:val="0"/>
          <w:sz w:val="20"/>
          <w:rtl w:val="0"/>
        </w:rPr>
        <w:t xml:space="preserve">figures of Appendix~\ref{figures}.</w:t>
      </w:r>
      <w:ins w:id="226" w:date="2015-02-13T18:43:13Z" w:author="Renato Fabbri">
        <w:r w:rsidRPr="00000000" w:rsidR="00000000" w:rsidDel="00000000">
          <w:rPr>
            <w:rFonts w:cs="Courier New" w:hAnsi="Courier New" w:eastAsia="Courier New" w:ascii="Courier New"/>
            <w:b w:val="0"/>
            <w:sz w:val="20"/>
            <w:rtl w:val="0"/>
          </w:rPr>
          <w:t xml:space="preserve"> A minimum window size for the observation of more general</w:t>
        </w:r>
        <w:r w:rsidRPr="00000000" w:rsidR="00000000" w:rsidDel="00000000">
          <w:rPr>
            <w:rFonts w:cs="Courier New" w:hAnsi="Courier New" w:eastAsia="Courier New" w:ascii="Courier New"/>
            <w:b w:val="0"/>
            <w:sz w:val="20"/>
            <w:rtl w:val="0"/>
          </w:rPr>
          <w:t xml:space="preserve"> </w:t>
        </w:r>
        <w:r w:rsidRPr="00000000" w:rsidR="00000000" w:rsidDel="00000000">
          <w:rPr>
            <w:rFonts w:cs="Courier New" w:hAnsi="Courier New" w:eastAsia="Courier New" w:ascii="Courier New"/>
            <w:b w:val="0"/>
            <w:sz w:val="20"/>
            <w:rtl w:val="0"/>
          </w:rPr>
          <w:t xml:space="preserve">properties can be inferred by monitoring the giant component and the degeneration of hub, intermediary and</w:t>
        </w:r>
        <w:r w:rsidRPr="00000000" w:rsidR="00000000" w:rsidDel="00000000">
          <w:rPr>
            <w:rFonts w:cs="Courier New" w:hAnsi="Courier New" w:eastAsia="Courier New" w:ascii="Courier New"/>
            <w:b w:val="0"/>
            <w:sz w:val="20"/>
            <w:rtl w:val="0"/>
          </w:rPr>
          <w:t xml:space="preserve"> </w:t>
        </w:r>
        <w:r w:rsidRPr="00000000" w:rsidR="00000000" w:rsidDel="00000000">
          <w:rPr>
            <w:rFonts w:cs="Courier New" w:hAnsi="Courier New" w:eastAsia="Courier New" w:ascii="Courier New"/>
            <w:b w:val="0"/>
            <w:sz w:val="20"/>
            <w:rtl w:val="0"/>
          </w:rPr>
          <w:t xml:space="preserve">peripheral sections.</w:t>
        </w:r>
      </w:ins>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del w:id="227" w:date="2015-02-13T18:14:46Z" w:author="Renato Fabbri">
        <w:r w:rsidRPr="00000000" w:rsidR="00000000" w:rsidDel="00000000">
          <w:rPr>
            <w:rFonts w:cs="Courier New" w:hAnsi="Courier New" w:eastAsia="Courier New" w:ascii="Courier New"/>
            <w:b w:val="0"/>
            <w:sz w:val="20"/>
            <w:rtl w:val="0"/>
          </w:rPr>
          <w:delText xml:space="preserve">There is a concentration of hub activity and of </w:delText>
        </w:r>
        <w:r w:rsidRPr="00000000" w:rsidR="00000000" w:rsidDel="00000000">
          <w:rPr>
            <w:rFonts w:cs="Courier New" w:hAnsi="Courier New" w:eastAsia="Courier New" w:ascii="Courier New"/>
            <w:sz w:val="20"/>
            <w:rtl w:val="0"/>
          </w:rPr>
          <w:delText xml:space="preserve">vertices</w:delText>
        </w:r>
        <w:r w:rsidRPr="00000000" w:rsidR="00000000" w:rsidDel="00000000">
          <w:rPr>
            <w:rFonts w:cs="Courier New" w:hAnsi="Courier New" w:eastAsia="Courier New" w:ascii="Courier New"/>
            <w:b w:val="0"/>
            <w:sz w:val="20"/>
            <w:rtl w:val="0"/>
          </w:rPr>
          <w:delText xml:space="preserve"> with few connections, as indicated in Table~\ref{autores}.</w:delText>
        </w:r>
      </w:del>
      <w:r w:rsidRPr="00000000" w:rsidR="00000000" w:rsidDel="00000000">
        <w:rPr>
          <w:rtl w:val="0"/>
        </w:rPr>
      </w:r>
    </w:p>
    <w:p w:rsidP="00000000" w:rsidRPr="00000000" w:rsidR="00000000" w:rsidDel="00000000" w:rsidRDefault="00000000">
      <w:pPr>
        <w:spacing w:lineRule="auto" w:after="0" w:line="240" w:before="0"/>
        <w:contextualSpacing w:val="0"/>
      </w:pPr>
      <w:del w:id="228" w:date="2015-02-13T23:34:28Z" w:author="Renato Fabbri">
        <w:commentRangeStart w:id="7"/>
        <w:r w:rsidRPr="00000000" w:rsidR="00000000" w:rsidDel="00000000">
          <w:rPr>
            <w:rFonts w:cs="Courier New" w:hAnsi="Courier New" w:eastAsia="Courier New" w:ascii="Courier New"/>
            <w:b w:val="0"/>
            <w:color w:val="000000"/>
            <w:sz w:val="20"/>
            <w:highlight w:val="yellow"/>
            <w:rtl w:val="0"/>
          </w:rPr>
          <w:delText xml:space="preserve">É preciso comentar o que está na Tabela</w:delText>
        </w:r>
      </w:del>
      <w:commentRangeEnd w:id="7"/>
      <w:r w:rsidRPr="00000000" w:rsidR="00000000" w:rsidDel="00000000">
        <w:commentReference w:id="7"/>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For the histograms used in the classification process</w:t>
      </w:r>
      <w:ins w:id="229" w:date="2015-02-13T18:07:11Z" w:author="Renato Fabbri">
        <w:r w:rsidRPr="00000000" w:rsidR="00000000" w:rsidDel="00000000">
          <w:rPr>
            <w:rFonts w:cs="Courier New" w:hAnsi="Courier New" w:eastAsia="Courier New" w:ascii="Courier New"/>
            <w:b w:val="0"/>
            <w:sz w:val="20"/>
            <w:rtl w:val="0"/>
          </w:rPr>
          <w:t xml:space="preserve"> (see </w:t>
        </w:r>
        <w:r w:rsidRPr="00000000" w:rsidR="00000000" w:rsidDel="00000000">
          <w:rPr>
            <w:rFonts w:cs="Courier New" w:hAnsi="Courier New" w:eastAsia="Courier New" w:ascii="Courier New"/>
            <w:b w:val="0"/>
            <w:sz w:val="20"/>
            <w:rtl w:val="0"/>
          </w:rPr>
          <w:t xml:space="preserve">Section~\ref{sectioning})</w:t>
        </w:r>
      </w:ins>
      <w:del w:id="229" w:date="2015-02-13T18:07:11Z" w:author="Renato Fabbri">
        <w:commentRangeStart w:id="8"/>
        <w:r w:rsidRPr="00000000" w:rsidR="00000000" w:rsidDel="00000000">
          <w:rPr>
            <w:rFonts w:cs="Courier New" w:hAnsi="Courier New" w:eastAsia="Courier New" w:ascii="Courier New"/>
            <w:b w:val="0"/>
            <w:sz w:val="20"/>
            <w:rtl w:val="0"/>
          </w:rPr>
          <w:delText xml:space="preserve"> </w:delText>
        </w:r>
        <w:r w:rsidRPr="00000000" w:rsidR="00000000" w:rsidDel="00000000">
          <w:rPr>
            <w:rFonts w:cs="Courier New" w:hAnsi="Courier New" w:eastAsia="Courier New" w:ascii="Courier New"/>
            <w:b w:val="0"/>
            <w:color w:val="000000"/>
            <w:sz w:val="20"/>
            <w:highlight w:val="yellow"/>
            <w:rtl w:val="0"/>
          </w:rPr>
          <w:delText xml:space="preserve">(não se falou em histogramas ainda e o leitor pode ficar perdido)</w:delText>
        </w:r>
      </w:del>
      <w:commentRangeEnd w:id="8"/>
      <w:r w:rsidRPr="00000000" w:rsidR="00000000" w:rsidDel="00000000">
        <w:commentReference w:id="8"/>
      </w:r>
      <w:r w:rsidRPr="00000000" w:rsidR="00000000" w:rsidDel="00000000">
        <w:rPr>
          <w:rFonts w:cs="Courier New" w:hAnsi="Courier New" w:eastAsia="Courier New" w:ascii="Courier New"/>
          <w:b w:val="0"/>
          <w:color w:val="000000"/>
          <w:sz w:val="20"/>
          <w:highlight w:val="yellow"/>
          <w:rtl w:val="0"/>
        </w:rPr>
        <w:t xml:space="preserve">,</w:t>
      </w:r>
      <w:r w:rsidRPr="00000000" w:rsidR="00000000" w:rsidDel="00000000">
        <w:rPr>
          <w:rFonts w:cs="Courier New" w:hAnsi="Courier New" w:eastAsia="Courier New" w:ascii="Courier New"/>
          <w:b w:val="0"/>
          <w:sz w:val="20"/>
          <w:rtl w:val="0"/>
        </w:rPr>
        <w:t xml:space="preserve"> the use of at least $\eta$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for each bin did not yield significant differences.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That was understood as a consequence of the observation scale:</w:t>
      </w:r>
    </w:p>
    <w:p w:rsidP="00000000" w:rsidRPr="00000000" w:rsidR="00000000" w:rsidDel="00000000" w:rsidRDefault="00000000">
      <w:pPr>
        <w:spacing w:lineRule="auto" w:after="0" w:line="240" w:before="0"/>
        <w:contextualSpacing w:val="0"/>
      </w:pPr>
      <w:ins w:id="230" w:date="2015-02-13T18:47:44Z" w:author="Renato Fabbri">
        <w:r w:rsidRPr="00000000" w:rsidR="00000000" w:rsidDel="00000000">
          <w:rPr>
            <w:rFonts w:cs="Courier New" w:hAnsi="Courier New" w:eastAsia="Courier New" w:ascii="Courier New"/>
            <w:b w:val="0"/>
            <w:sz w:val="20"/>
            <w:rtl w:val="0"/>
          </w:rPr>
          <w:t xml:space="preserve">\emph{</w:t>
        </w:r>
      </w:ins>
      <w:r w:rsidRPr="00000000" w:rsidR="00000000" w:rsidDel="00000000">
        <w:rPr>
          <w:rFonts w:cs="Courier New" w:hAnsi="Courier New" w:eastAsia="Courier New" w:ascii="Courier New"/>
          <w:b w:val="0"/>
          <w:sz w:val="20"/>
          <w:rtl w:val="0"/>
        </w:rPr>
        <w:t xml:space="preserve">There are between 20 and 200 participants in the message window sizes used to derive most of the results ($ws \in [200,1500]$ messages). As peripheral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are abundant and span few degrees, there are more than $\eta$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each low degree value. For the case of higher degrees, one should consider that with the $ws$ used, each participant is $p \in [0.1\%,0.5\%]$ of all participants. Therefore, if incident connectivity is very improbable in an Ed\"os R\</w:t>
      </w:r>
      <w:ins w:id="231" w:date="2015-02-13T18:09:41Z" w:author="Renato Fabbri">
        <w:r w:rsidRPr="00000000" w:rsidR="00000000" w:rsidDel="00000000">
          <w:rPr>
            <w:rFonts w:cs="Courier New" w:hAnsi="Courier New" w:eastAsia="Courier New" w:ascii="Courier New"/>
            <w:b w:val="0"/>
            <w:sz w:val="20"/>
            <w:rtl w:val="0"/>
          </w:rPr>
          <w:t xml:space="preserve">'</w:t>
        </w:r>
      </w:ins>
      <w:del w:id="231" w:date="2015-02-13T18:09:41Z" w:author="Renato Fabbri">
        <w:r w:rsidRPr="00000000" w:rsidR="00000000" w:rsidDel="00000000">
          <w:rPr>
            <w:rFonts w:cs="Courier New" w:hAnsi="Courier New" w:eastAsia="Courier New" w:ascii="Courier New"/>
            <w:b w:val="0"/>
            <w:sz w:val="20"/>
            <w:rtl w:val="0"/>
          </w:rPr>
          <w:delText xml:space="preserve">`</w:delText>
        </w:r>
      </w:del>
      <w:r w:rsidRPr="00000000" w:rsidR="00000000" w:rsidDel="00000000">
        <w:rPr>
          <w:rFonts w:cs="Courier New" w:hAnsi="Courier New" w:eastAsia="Courier New" w:ascii="Courier New"/>
          <w:b w:val="0"/>
          <w:sz w:val="20"/>
          <w:rtl w:val="0"/>
        </w:rPr>
        <w:t xml:space="preserve">enyi network (less than $p$, the probability that a single participant represents when the histogram is normalized to the density function), than it is not an intermediary connectivity, but a hub. Therefore, using at least $\eta$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for each bin did not impact the results.</w:t>
      </w:r>
      <w:ins w:id="232" w:date="2015-02-13T18:47:32Z" w:author="Renato Fabbri">
        <w:r w:rsidRPr="00000000" w:rsidR="00000000" w:rsidDel="00000000">
          <w:rPr>
            <w:rFonts w:cs="Courier New" w:hAnsi="Courier New" w:eastAsia="Courier New" w:ascii="Courier New"/>
            <w:b w:val="0"/>
            <w:sz w:val="20"/>
            <w:rtl w:val="0"/>
          </w:rPr>
          <w:t xml:space="preserve">}</w:t>
        </w:r>
      </w:ins>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ins w:id="233" w:date="2015-02-13T18:48:51Z" w:author="Renato Fabbri"/>
        </w:rPr>
      </w:pPr>
      <w:del w:id="233" w:date="2015-02-13T18:48:51Z" w:author="Renato Fabbri">
        <w:r w:rsidRPr="00000000" w:rsidR="00000000" w:rsidDel="00000000">
          <w:rPr>
            <w:rFonts w:cs="Courier New" w:hAnsi="Courier New" w:eastAsia="Courier New" w:ascii="Courier New"/>
            <w:b w:val="0"/>
            <w:sz w:val="20"/>
            <w:rtl w:val="0"/>
          </w:rPr>
          <w:delText xml:space="preserve">    \subsection{</w:delText>
        </w:r>
        <w:r w:rsidRPr="00000000" w:rsidR="00000000" w:rsidDel="00000000">
          <w:rPr>
            <w:rFonts w:cs="Courier New" w:hAnsi="Courier New" w:eastAsia="Courier New" w:ascii="Courier New"/>
            <w:b w:val="0"/>
            <w:color w:val="000000"/>
            <w:sz w:val="20"/>
            <w:highlight w:val="yellow"/>
            <w:rtl w:val="0"/>
          </w:rPr>
          <w:delText xml:space="preserve">Metrics governing network topology</w:delText>
        </w:r>
        <w:r w:rsidRPr="00000000" w:rsidR="00000000" w:rsidDel="00000000">
          <w:rPr>
            <w:rFonts w:cs="Courier New" w:hAnsi="Courier New" w:eastAsia="Courier New" w:ascii="Courier New"/>
            <w:b w:val="0"/>
            <w:sz w:val="20"/>
            <w:rtl w:val="0"/>
          </w:rPr>
          <w:delText xml:space="preserve">?}\label{prevalence}</w:delText>
        </w:r>
      </w:del>
      <w:ins w:id="233" w:date="2015-02-13T18:48:51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ins w:id="233" w:date="2015-02-13T18:48:51Z" w:author="Renato Fabbri">
        <w:r w:rsidRPr="00000000" w:rsidR="00000000" w:rsidDel="00000000">
          <w:rPr>
            <w:rFonts w:cs="Courier New" w:hAnsi="Courier New" w:eastAsia="Courier New" w:ascii="Courier New"/>
            <w:b w:val="0"/>
            <w:sz w:val="20"/>
            <w:rtl w:val="0"/>
          </w:rPr>
          <w:t xml:space="preserve">    \subsection{Prevalence of centrality over symmetry and symmetry over clusterization}\label{prevalence}</w:t>
        </w:r>
      </w:ins>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del w:id="234" w:date="2015-02-14T00:09:39Z" w:author="Renato Fabbri"/>
        </w:rPr>
      </w:pPr>
      <w:del w:id="234" w:date="2015-02-14T00:09:39Z" w:author="Renato Fabbri">
        <w:commentRangeStart w:id="9"/>
        <w:r w:rsidRPr="00000000" w:rsidR="00000000" w:rsidDel="00000000">
          <w:rPr>
            <w:rFonts w:cs="Courier New" w:hAnsi="Courier New" w:eastAsia="Courier New" w:ascii="Courier New"/>
            <w:b w:val="0"/>
            <w:color w:val="000000"/>
            <w:sz w:val="20"/>
            <w:highlight w:val="yellow"/>
            <w:rtl w:val="0"/>
          </w:rPr>
          <w:delText xml:space="preserve">The topology of the four networks generated from the email lists was mostly governed by </w:delText>
        </w:r>
      </w:del>
      <w:ins w:id="234" w:date="2015-02-14T00:09:39Z" w:author="Renato Fabbri">
        <w:del w:id="234" w:date="2015-02-14T00:09:39Z" w:author="Renato Fabbri">
          <w:r w:rsidRPr="00000000" w:rsidR="00000000" w:rsidDel="00000000">
            <w:rPr>
              <w:rFonts w:cs="Courier New" w:hAnsi="Courier New" w:eastAsia="Courier New" w:ascii="Courier New"/>
              <w:b w:val="0"/>
              <w:color w:val="000000"/>
              <w:sz w:val="20"/>
              <w:highlight w:val="yellow"/>
              <w:rtl w:val="0"/>
            </w:rPr>
            <w:delText xml:space="preserve">the </w:delText>
          </w:r>
        </w:del>
      </w:ins>
      <w:del w:id="234" w:date="2015-02-14T00:09:39Z" w:author="Renato Fabbri">
        <w:r w:rsidRPr="00000000" w:rsidR="00000000" w:rsidDel="00000000">
          <w:rPr>
            <w:rFonts w:cs="Courier New" w:hAnsi="Courier New" w:eastAsia="Courier New" w:ascii="Courier New"/>
            <w:b w:val="0"/>
            <w:color w:val="000000"/>
            <w:sz w:val="20"/>
            <w:highlight w:val="yellow"/>
            <w:rtl w:val="0"/>
          </w:rPr>
          <w:delText xml:space="preserve">centrality measurements</w:delText>
        </w:r>
        <w:r w:rsidRPr="00000000" w:rsidR="00000000" w:rsidDel="00000000">
          <w:rPr>
            <w:rFonts w:cs="Courier New" w:hAnsi="Courier New" w:eastAsia="Courier New" w:ascii="Courier New"/>
            <w:b w:val="0"/>
            <w:color w:val="000000"/>
            <w:sz w:val="20"/>
            <w:highlight w:val="yellow"/>
            <w:rtl w:val="0"/>
          </w:rPr>
          <w:delText xml:space="preserve">, such as</w:delText>
        </w:r>
        <w:r w:rsidRPr="00000000" w:rsidR="00000000" w:rsidDel="00000000">
          <w:rPr>
            <w:rFonts w:cs="Courier New" w:hAnsi="Courier New" w:eastAsia="Courier New" w:ascii="Courier New"/>
            <w:b w:val="0"/>
            <w:color w:val="000000"/>
            <w:sz w:val="20"/>
            <w:highlight w:val="yellow"/>
            <w:rtl w:val="0"/>
          </w:rPr>
          <w:delText xml:space="preserve"> degree, strength and betweenness centrality (certo?)</w:delText>
        </w:r>
        <w:commentRangeEnd w:id="9"/>
        <w:r w:rsidRPr="00000000" w:rsidR="00000000" w:rsidDel="00000000">
          <w:commentReference w:id="9"/>
        </w:r>
        <w:r w:rsidRPr="00000000" w:rsidR="00000000" w:rsidDel="00000000">
          <w:rPr>
            <w:rtl w:val="0"/>
          </w:rPr>
        </w:r>
      </w:del>
    </w:p>
    <w:p w:rsidP="00000000" w:rsidRPr="00000000" w:rsidR="00000000" w:rsidDel="00000000" w:rsidRDefault="00000000">
      <w:pPr>
        <w:spacing w:lineRule="auto" w:after="0" w:line="240" w:before="0"/>
        <w:contextualSpacing w:val="0"/>
        <w:rPr>
          <w:del w:id="234" w:date="2015-02-14T00:09:39Z" w:author="Renato Fabbri"/>
        </w:rPr>
      </w:pPr>
      <w:del w:id="234" w:date="2015-02-14T00:09:39Z" w:author="Renato Fabbri">
        <w:r w:rsidRPr="00000000" w:rsidR="00000000" w:rsidDel="00000000">
          <w:rPr>
            <w:rFonts w:cs="Courier New" w:hAnsi="Courier New" w:eastAsia="Courier New" w:ascii="Courier New"/>
            <w:b w:val="0"/>
            <w:color w:val="000000"/>
            <w:sz w:val="20"/>
            <w:highlight w:val="yellow"/>
            <w:rtl w:val="0"/>
          </w:rPr>
          <w:delText xml:space="preserve">Ou</w:delText>
        </w:r>
      </w:del>
    </w:p>
    <w:p w:rsidP="00000000" w:rsidRPr="00000000" w:rsidR="00000000" w:rsidDel="00000000" w:rsidRDefault="00000000">
      <w:pPr>
        <w:spacing w:lineRule="auto" w:after="0" w:line="240" w:before="0"/>
        <w:contextualSpacing w:val="0"/>
      </w:pPr>
      <w:del w:id="234" w:date="2015-02-14T00:09:39Z" w:author="Renato Fabbri">
        <w:commentRangeStart w:id="10"/>
        <w:r w:rsidRPr="00000000" w:rsidR="00000000" w:rsidDel="00000000">
          <w:rPr>
            <w:rFonts w:cs="Courier New" w:hAnsi="Courier New" w:eastAsia="Courier New" w:ascii="Courier New"/>
            <w:b w:val="0"/>
            <w:color w:val="000000"/>
            <w:sz w:val="20"/>
            <w:highlight w:val="yellow"/>
            <w:rtl w:val="0"/>
          </w:rPr>
          <w:delText xml:space="preserve">The definition of the three sectors was mostly dependent on centrality measurements, such as degree, strength and betweenness centrality (certo?)</w:delText>
        </w:r>
      </w:del>
      <w:commentRangeEnd w:id="10"/>
      <w:r w:rsidRPr="00000000" w:rsidR="00000000" w:rsidDel="00000000">
        <w:commentReference w:id="10"/>
      </w:r>
      <w:r w:rsidRPr="00000000" w:rsidR="00000000" w:rsidDel="00000000">
        <w:rPr>
          <w:rtl w:val="0"/>
        </w:rPr>
      </w:r>
    </w:p>
    <w:p w:rsidP="00000000" w:rsidRPr="00000000" w:rsidR="00000000" w:rsidDel="00000000" w:rsidRDefault="00000000">
      <w:pPr>
        <w:spacing w:lineRule="auto" w:after="0" w:line="240" w:before="0"/>
        <w:contextualSpacing w:val="0"/>
        <w:rPr>
          <w:del w:id="235" w:date="2015-02-13T23:15:19Z" w:author="Renato Fabbri"/>
        </w:rPr>
      </w:pPr>
      <w:del w:id="235" w:date="2015-02-13T23:15:19Z" w:author="Renato Fabbri">
        <w:r w:rsidRPr="00000000" w:rsidR="00000000" w:rsidDel="00000000">
          <w:rPr>
            <w:rFonts w:cs="Courier New" w:hAnsi="Courier New" w:eastAsia="Courier New" w:ascii="Courier New"/>
            <w:b w:val="0"/>
            <w:sz w:val="20"/>
            <w:rtl w:val="0"/>
          </w:rPr>
          <w:delText xml:space="preserve">Qual das 2 afirmações é a correta? Ou nenhuma das duas?</w:delText>
        </w:r>
      </w:del>
    </w:p>
    <w:p w:rsidP="00000000" w:rsidRPr="00000000" w:rsidR="00000000" w:rsidDel="00000000" w:rsidRDefault="00000000">
      <w:pPr>
        <w:spacing w:lineRule="auto" w:after="0" w:line="240" w:before="0"/>
        <w:contextualSpacing w:val="0"/>
      </w:pPr>
      <w:del w:id="235" w:date="2015-02-13T23:15:19Z" w:author="Renato Fabbri">
        <w:r w:rsidRPr="00000000" w:rsidR="00000000" w:rsidDel="00000000">
          <w:rPr>
            <w:rFonts w:cs="Courier New" w:hAnsi="Courier New" w:eastAsia="Courier New" w:ascii="Courier New"/>
            <w:b w:val="0"/>
            <w:sz w:val="20"/>
            <w:rtl w:val="0"/>
          </w:rPr>
          <w:delText xml:space="preserve">Seguindo uma dessas afirmações, eu colocaria:</w:delText>
        </w:r>
      </w:del>
      <w:r w:rsidRPr="00000000" w:rsidR="00000000" w:rsidDel="00000000">
        <w:rPr>
          <w:rtl w:val="0"/>
        </w:rPr>
      </w:r>
    </w:p>
    <w:p w:rsidP="00000000" w:rsidRPr="00000000" w:rsidR="00000000" w:rsidDel="00000000" w:rsidRDefault="00000000">
      <w:pPr>
        <w:spacing w:lineRule="auto" w:after="0" w:line="240" w:before="0"/>
        <w:contextualSpacing w:val="0"/>
        <w:rPr>
          <w:ins w:id="236" w:date="2015-02-14T02:04:24Z" w:author="Renato Fabbri"/>
        </w:rPr>
      </w:pPr>
      <w:ins w:id="236" w:date="2015-02-14T02:04:24Z" w:author="Renato Fabbri">
        <w:r w:rsidRPr="00000000" w:rsidR="00000000" w:rsidDel="00000000">
          <w:rPr>
            <w:rFonts w:cs="Courier New" w:hAnsi="Courier New" w:eastAsia="Courier New" w:ascii="Courier New"/>
            <w:b w:val="0"/>
            <w:sz w:val="20"/>
            <w:rtl w:val="0"/>
          </w:rPr>
          <w:t xml:space="preserve">The principal component (PCA~\cite{pca}) exhibited ponderation of centrality measures: degrees, strengths and betweenness centrality. Clustering coefficient is presented in almost perfect orthogonality.</w:t>
        </w:r>
      </w:ins>
    </w:p>
    <w:p w:rsidP="00000000" w:rsidRPr="00000000" w:rsidR="00000000" w:rsidDel="00000000" w:rsidRDefault="00000000">
      <w:pPr>
        <w:spacing w:lineRule="auto" w:after="0" w:line="240" w:before="0"/>
        <w:contextualSpacing w:val="0"/>
        <w:rPr>
          <w:ins w:id="236" w:date="2015-02-14T02:04:24Z" w:author="Renato Fabbri"/>
        </w:rPr>
      </w:pPr>
      <w:ins w:id="236" w:date="2015-02-14T02:04:24Z" w:author="Renato Fabbri">
        <w:r w:rsidRPr="00000000" w:rsidR="00000000" w:rsidDel="00000000">
          <w:rPr>
            <w:rFonts w:cs="Courier New" w:hAnsi="Courier New" w:eastAsia="Courier New" w:ascii="Courier New"/>
            <w:b w:val="0"/>
            <w:sz w:val="20"/>
            <w:rtl w:val="0"/>
          </w:rPr>
          <w:t xml:space="preserve">Symmetry of edges have been reported as bonded to different roles played by participants and relations~\cite{newmanEvolving}, and dispersion was more prevalent in symmetry related measures than clustering coefficient.</w:t>
        </w:r>
      </w:ins>
    </w:p>
    <w:p w:rsidP="00000000" w:rsidRPr="00000000" w:rsidR="00000000" w:rsidDel="00000000" w:rsidRDefault="00000000">
      <w:pPr>
        <w:spacing w:lineRule="auto" w:after="0" w:line="240" w:before="0"/>
        <w:contextualSpacing w:val="0"/>
        <w:rPr>
          <w:ins w:id="236" w:date="2015-02-14T02:04:24Z" w:author="Renato Fabbri"/>
        </w:rPr>
      </w:pPr>
      <w:ins w:id="236" w:date="2015-02-14T02:04:24Z" w:author="Renato Fabbri">
        <w:r w:rsidRPr="00000000" w:rsidR="00000000" w:rsidDel="00000000">
          <w:rPr>
            <w:rFonts w:cs="Courier New" w:hAnsi="Courier New" w:eastAsia="Courier New" w:ascii="Courier New"/>
            <w:b w:val="0"/>
            <w:sz w:val="20"/>
            <w:rtl w:val="0"/>
          </w:rPr>
          <w:t xml:space="preserve">This composition of the principal component suggests that all six degree and strength measures are equally important for system characterization, although it is known that they do not relate to the same participation characteristics.</w:t>
        </w:r>
      </w:ins>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Most important is that the contribution from the distinct metrics to network topology</w:t>
      </w:r>
      <w:ins w:id="237" w:date="2015-02-13T23:19:04Z" w:author="Renato Fabbri">
        <w:r w:rsidRPr="00000000" w:rsidR="00000000" w:rsidDel="00000000">
          <w:rPr>
            <w:rFonts w:cs="Courier New" w:hAnsi="Courier New" w:eastAsia="Courier New" w:ascii="Courier New"/>
            <w:b w:val="0"/>
            <w:sz w:val="20"/>
            <w:rtl w:val="0"/>
          </w:rPr>
          <w:t xml:space="preserve"> </w:t>
        </w:r>
        <w:r w:rsidRPr="00000000" w:rsidR="00000000" w:rsidDel="00000000">
          <w:rPr>
            <w:rFonts w:cs="Courier New" w:hAnsi="Courier New" w:eastAsia="Courier New" w:ascii="Courier New"/>
            <w:b w:val="0"/>
            <w:sz w:val="20"/>
            <w:rtl w:val="0"/>
          </w:rPr>
          <w:t xml:space="preserve">variance</w:t>
        </w:r>
      </w:ins>
      <w:r w:rsidRPr="00000000" w:rsidR="00000000" w:rsidDel="00000000">
        <w:rPr>
          <w:rFonts w:cs="Courier New" w:hAnsi="Courier New" w:eastAsia="Courier New" w:ascii="Courier New"/>
          <w:b w:val="0"/>
          <w:sz w:val="20"/>
          <w:rtl w:val="0"/>
        </w:rPr>
        <w:t xml:space="preserve"> is very similar for all the networks considered, and did not vary with time. This stability in network behavior is remarkable, as will be shown by the very small standard deviations of the contributions from the metrics along time.</w:t>
      </w:r>
      <w:del w:id="238" w:date="2015-02-13T23:20:23Z" w:author="Renato Fabbri">
        <w:r w:rsidRPr="00000000" w:rsidR="00000000" w:rsidDel="00000000">
          <w:rPr>
            <w:rFonts w:cs="Courier New" w:hAnsi="Courier New" w:eastAsia="Courier New" w:ascii="Courier New"/>
            <w:b w:val="0"/>
            <w:sz w:val="20"/>
            <w:rtl w:val="0"/>
          </w:rPr>
          <w:delText xml:space="preserve"> </w:delText>
        </w:r>
      </w:del>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del w:id="239" w:date="2015-02-14T01:45:58Z" w:author="Renato Fabbri">
        <w:r w:rsidRPr="00000000" w:rsidR="00000000" w:rsidDel="00000000">
          <w:rPr>
            <w:rFonts w:cs="Courier New" w:hAnsi="Courier New" w:eastAsia="Courier New" w:ascii="Courier New"/>
            <w:b w:val="0"/>
            <w:sz w:val="20"/>
            <w:rtl w:val="0"/>
          </w:rPr>
          <w:delText xml:space="preserve">Applying Principal Component Analysis (PCA</w:delText>
        </w:r>
      </w:del>
      <w:ins w:id="240" w:date="2015-02-13T23:17:23Z" w:author="Renato Fabbri">
        <w:del w:id="239" w:date="2015-02-14T01:45:58Z" w:author="Renato Fabbri">
          <w:r w:rsidRPr="00000000" w:rsidR="00000000" w:rsidDel="00000000">
            <w:rPr>
              <w:rFonts w:cs="Courier New" w:hAnsi="Courier New" w:eastAsia="Courier New" w:ascii="Courier New"/>
              <w:b w:val="0"/>
              <w:sz w:val="20"/>
              <w:rtl w:val="0"/>
            </w:rPr>
            <w:delText xml:space="preserve">~\cite{pca})</w:delText>
          </w:r>
        </w:del>
      </w:ins>
      <w:del w:id="239" w:date="2015-02-14T01:45:58Z" w:author="Renato Fabbri">
        <w:r w:rsidRPr="00000000" w:rsidR="00000000" w:rsidDel="00000000">
          <w:rPr>
            <w:rFonts w:cs="Courier New" w:hAnsi="Courier New" w:eastAsia="Courier New" w:ascii="Courier New"/>
            <w:b w:val="0"/>
            <w:sz w:val="20"/>
            <w:rtl w:val="0"/>
          </w:rPr>
          <w:delText xml:space="preserve">) [ref. ?]</w:delText>
        </w:r>
        <w:r w:rsidRPr="00000000" w:rsidR="00000000" w:rsidDel="00000000">
          <w:rPr>
            <w:rFonts w:cs="Courier New" w:hAnsi="Courier New" w:eastAsia="Courier New" w:ascii="Courier New"/>
            <w:b w:val="0"/>
            <w:sz w:val="20"/>
            <w:rtl w:val="0"/>
          </w:rPr>
          <w:delText xml:space="preserve"> to the topological metrics obtained as specified in Section</w:delText>
        </w:r>
      </w:del>
      <w:ins w:id="241" w:date="2015-02-13T23:18:04Z" w:author="Renato Fabbri">
        <w:del w:id="239" w:date="2015-02-14T01:45:58Z" w:author="Renato Fabbri">
          <w:r w:rsidRPr="00000000" w:rsidR="00000000" w:rsidDel="00000000">
            <w:rPr>
              <w:rFonts w:cs="Courier New" w:hAnsi="Courier New" w:eastAsia="Courier New" w:ascii="Courier New"/>
              <w:b w:val="0"/>
              <w:sz w:val="20"/>
              <w:rtl w:val="0"/>
            </w:rPr>
            <w:delText xml:space="preserve">~\cite{measures}</w:delText>
          </w:r>
        </w:del>
      </w:ins>
      <w:del w:id="239" w:date="2015-02-14T01:45:58Z" w:author="Renato Fabbri">
        <w:r w:rsidRPr="00000000" w:rsidR="00000000" w:rsidDel="00000000">
          <w:rPr>
            <w:rFonts w:cs="Courier New" w:hAnsi="Courier New" w:eastAsia="Courier New" w:ascii="Courier New"/>
            <w:b w:val="0"/>
            <w:sz w:val="20"/>
            <w:rtl w:val="0"/>
          </w:rPr>
          <w:delText xml:space="preserve"> ?</w:delText>
        </w:r>
        <w:r w:rsidRPr="00000000" w:rsidR="00000000" w:rsidDel="00000000">
          <w:rPr>
            <w:rFonts w:cs="Courier New" w:hAnsi="Courier New" w:eastAsia="Courier New" w:ascii="Courier New"/>
            <w:b w:val="0"/>
            <w:sz w:val="20"/>
            <w:rtl w:val="0"/>
          </w:rPr>
          <w:delText xml:space="preserve">, we note that t</w:delText>
        </w:r>
      </w:del>
      <w:ins w:id="239" w:date="2015-02-14T01:45:58Z" w:author="Renato Fabbri">
        <w:r w:rsidRPr="00000000" w:rsidR="00000000" w:rsidDel="00000000">
          <w:rPr>
            <w:rFonts w:cs="Courier New" w:hAnsi="Courier New" w:eastAsia="Courier New" w:ascii="Courier New"/>
            <w:b w:val="0"/>
            <w:sz w:val="20"/>
            <w:rtl w:val="0"/>
          </w:rPr>
          <w:t xml:space="preserve">T</w:t>
        </w:r>
      </w:ins>
      <w:r w:rsidRPr="00000000" w:rsidR="00000000" w:rsidDel="00000000">
        <w:rPr>
          <w:rFonts w:cs="Courier New" w:hAnsi="Courier New" w:eastAsia="Courier New" w:ascii="Courier New"/>
          <w:b w:val="0"/>
          <w:sz w:val="20"/>
          <w:rtl w:val="0"/>
        </w:rPr>
        <w:t xml:space="preserve">he variance</w:t>
      </w:r>
      <w:del w:id="242" w:date="2015-02-13T23:22:07Z" w:author="Renato Fabbri">
        <w:r w:rsidRPr="00000000" w:rsidR="00000000" w:rsidDel="00000000">
          <w:rPr>
            <w:rFonts w:cs="Courier New" w:hAnsi="Courier New" w:eastAsia="Courier New" w:ascii="Courier New"/>
            <w:b w:val="0"/>
            <w:sz w:val="20"/>
            <w:rtl w:val="0"/>
          </w:rPr>
          <w:delText xml:space="preserve"> in the data is accounted for</w:delText>
        </w:r>
      </w:del>
      <w:r w:rsidRPr="00000000" w:rsidR="00000000" w:rsidDel="00000000">
        <w:rPr>
          <w:rFonts w:cs="Courier New" w:hAnsi="Courier New" w:eastAsia="Courier New" w:ascii="Courier New"/>
          <w:b w:val="0"/>
          <w:sz w:val="20"/>
          <w:rtl w:val="0"/>
        </w:rPr>
        <w:t xml:space="preserve"> </w:t>
      </w:r>
      <w:ins w:id="243" w:date="2015-02-14T00:10:38Z" w:author="Renato Fabbri">
        <w:r w:rsidRPr="00000000" w:rsidR="00000000" w:rsidDel="00000000">
          <w:rPr>
            <w:rFonts w:cs="Courier New" w:hAnsi="Courier New" w:eastAsia="Courier New" w:ascii="Courier New"/>
            <w:b w:val="0"/>
            <w:sz w:val="20"/>
            <w:rtl w:val="0"/>
          </w:rPr>
          <w:t xml:space="preserve">is </w:t>
        </w:r>
      </w:ins>
      <w:r w:rsidRPr="00000000" w:rsidR="00000000" w:rsidDel="00000000">
        <w:rPr>
          <w:rFonts w:cs="Courier New" w:hAnsi="Courier New" w:eastAsia="Courier New" w:ascii="Courier New"/>
          <w:b w:val="0"/>
          <w:sz w:val="20"/>
          <w:rtl w:val="0"/>
        </w:rPr>
        <w:t xml:space="preserve">mostly </w:t>
      </w:r>
      <w:ins w:id="244" w:date="2015-02-13T23:23:20Z" w:author="Renato Fabbri">
        <w:r w:rsidRPr="00000000" w:rsidR="00000000" w:rsidDel="00000000">
          <w:rPr>
            <w:rFonts w:cs="Courier New" w:hAnsi="Courier New" w:eastAsia="Courier New" w:ascii="Courier New"/>
            <w:b w:val="0"/>
            <w:sz w:val="20"/>
            <w:rtl w:val="0"/>
          </w:rPr>
          <w:t xml:space="preserve">presented </w:t>
        </w:r>
      </w:ins>
      <w:r w:rsidRPr="00000000" w:rsidR="00000000" w:rsidDel="00000000">
        <w:rPr>
          <w:rFonts w:cs="Courier New" w:hAnsi="Courier New" w:eastAsia="Courier New" w:ascii="Courier New"/>
          <w:b w:val="0"/>
          <w:sz w:val="20"/>
          <w:rtl w:val="0"/>
        </w:rPr>
        <w:t xml:space="preserve">by</w:t>
      </w:r>
      <w:del w:id="245" w:date="2015-02-13T23:23:25Z" w:author="Renato Fabbri">
        <w:r w:rsidRPr="00000000" w:rsidR="00000000" w:rsidDel="00000000">
          <w:rPr>
            <w:rFonts w:cs="Courier New" w:hAnsi="Courier New" w:eastAsia="Courier New" w:ascii="Courier New"/>
            <w:b w:val="0"/>
            <w:sz w:val="20"/>
            <w:rtl w:val="0"/>
          </w:rPr>
          <w:delText xml:space="preserve"> the</w:delText>
        </w:r>
      </w:del>
      <w:r w:rsidRPr="00000000" w:rsidR="00000000" w:rsidDel="00000000">
        <w:rPr>
          <w:rFonts w:cs="Courier New" w:hAnsi="Courier New" w:eastAsia="Courier New" w:ascii="Courier New"/>
          <w:b w:val="0"/>
          <w:sz w:val="20"/>
          <w:rtl w:val="0"/>
        </w:rPr>
        <w:t xml:space="preserve"> degree</w:t>
      </w:r>
      <w:ins w:id="246" w:date="2015-02-13T23:18:32Z" w:author="Renato Fabbri">
        <w:r w:rsidRPr="00000000" w:rsidR="00000000" w:rsidDel="00000000">
          <w:rPr>
            <w:rFonts w:cs="Courier New" w:hAnsi="Courier New" w:eastAsia="Courier New" w:ascii="Courier New"/>
            <w:b w:val="0"/>
            <w:sz w:val="20"/>
            <w:rtl w:val="0"/>
          </w:rPr>
          <w:t xml:space="preserve">, streng</w:t>
        </w:r>
        <w:r w:rsidRPr="00000000" w:rsidR="00000000" w:rsidDel="00000000">
          <w:rPr>
            <w:rFonts w:cs="Courier New" w:hAnsi="Courier New" w:eastAsia="Courier New" w:ascii="Courier New"/>
            <w:b w:val="0"/>
            <w:sz w:val="20"/>
            <w:rtl w:val="0"/>
          </w:rPr>
          <w:t xml:space="preserve">th</w:t>
        </w:r>
      </w:ins>
      <w:r w:rsidRPr="00000000" w:rsidR="00000000" w:rsidDel="00000000">
        <w:rPr>
          <w:rFonts w:cs="Courier New" w:hAnsi="Courier New" w:eastAsia="Courier New" w:ascii="Courier New"/>
          <w:b w:val="0"/>
          <w:sz w:val="20"/>
          <w:rtl w:val="0"/>
        </w:rPr>
        <w:t xml:space="preserve"> and betweenness centrality, as indicated in Table</w:t>
      </w:r>
      <w:ins w:id="247" w:date="2015-02-13T23:31:45Z" w:author="Renato Fabbri">
        <w:r w:rsidRPr="00000000" w:rsidR="00000000" w:rsidDel="00000000">
          <w:rPr>
            <w:rFonts w:cs="Courier New" w:hAnsi="Courier New" w:eastAsia="Courier New" w:ascii="Courier New"/>
            <w:b w:val="0"/>
            <w:sz w:val="20"/>
            <w:rtl w:val="0"/>
          </w:rPr>
          <w:t xml:space="preserve">s</w:t>
        </w:r>
        <w:r w:rsidRPr="00000000" w:rsidR="00000000" w:rsidDel="00000000">
          <w:rPr>
            <w:rFonts w:cs="Courier New" w:hAnsi="Courier New" w:eastAsia="Courier New" w:ascii="Courier New"/>
            <w:b w:val="0"/>
            <w:sz w:val="20"/>
            <w:rtl w:val="0"/>
          </w:rPr>
          <w:t xml:space="preserve">~\ref{compPCA0} and~\ref{compPCA}</w:t>
        </w:r>
      </w:ins>
      <w:del w:id="247" w:date="2015-02-13T23:31:45Z" w:author="Renato Fabbri">
        <w:r w:rsidRPr="00000000" w:rsidR="00000000" w:rsidDel="00000000">
          <w:rPr>
            <w:rFonts w:cs="Courier New" w:hAnsi="Courier New" w:eastAsia="Courier New" w:ascii="Courier New"/>
            <w:b w:val="0"/>
            <w:sz w:val="20"/>
            <w:rtl w:val="0"/>
          </w:rPr>
          <w:delText xml:space="preserve"> II</w:delText>
        </w:r>
      </w:del>
      <w:r w:rsidRPr="00000000" w:rsidR="00000000" w:rsidDel="00000000">
        <w:rPr>
          <w:rFonts w:cs="Courier New" w:hAnsi="Courier New" w:eastAsia="Courier New" w:ascii="Courier New"/>
          <w:b w:val="0"/>
          <w:sz w:val="20"/>
          <w:rtl w:val="0"/>
        </w:rPr>
        <w:t xml:space="preserve"> for the LAU list</w:t>
      </w:r>
      <w:del w:id="248" w:date="2015-02-14T01:52:27Z" w:author="Renato Fabbri">
        <w:r w:rsidRPr="00000000" w:rsidR="00000000" w:rsidDel="00000000">
          <w:rPr>
            <w:rFonts w:cs="Courier New" w:hAnsi="Courier New" w:eastAsia="Courier New" w:ascii="Courier New"/>
            <w:b w:val="0"/>
            <w:sz w:val="20"/>
            <w:rtl w:val="0"/>
          </w:rPr>
          <w:delText xml:space="preserve">.</w:delText>
        </w:r>
      </w:del>
      <w:r w:rsidRPr="00000000" w:rsidR="00000000" w:rsidDel="00000000">
        <w:rPr>
          <w:rFonts w:cs="Courier New" w:hAnsi="Courier New" w:eastAsia="Courier New" w:ascii="Courier New"/>
          <w:b w:val="0"/>
          <w:sz w:val="20"/>
          <w:rtl w:val="0"/>
        </w:rPr>
        <w:t xml:space="preserve"> </w:t>
      </w:r>
      <w:ins w:id="249" w:date="2015-02-14T01:52:29Z" w:author="Renato Fabbri">
        <w:r w:rsidRPr="00000000" w:rsidR="00000000" w:rsidDel="00000000">
          <w:rPr>
            <w:rFonts w:cs="Courier New" w:hAnsi="Courier New" w:eastAsia="Courier New" w:ascii="Courier New"/>
            <w:b w:val="0"/>
            <w:sz w:val="20"/>
            <w:rtl w:val="0"/>
          </w:rPr>
          <w:t xml:space="preserve">(</w:t>
        </w:r>
      </w:ins>
      <w:del w:id="249" w:date="2015-02-14T01:52:29Z" w:author="Renato Fabbri">
        <w:r w:rsidRPr="00000000" w:rsidR="00000000" w:rsidDel="00000000">
          <w:rPr>
            <w:rFonts w:cs="Courier New" w:hAnsi="Courier New" w:eastAsia="Courier New" w:ascii="Courier New"/>
            <w:b w:val="0"/>
            <w:sz w:val="20"/>
            <w:rtl w:val="0"/>
          </w:rPr>
          <w:delText xml:space="preserve">S</w:delText>
        </w:r>
      </w:del>
      <w:ins w:id="249" w:date="2015-02-14T01:52:29Z" w:author="Renato Fabbri">
        <w:r w:rsidRPr="00000000" w:rsidR="00000000" w:rsidDel="00000000">
          <w:rPr>
            <w:rFonts w:cs="Courier New" w:hAnsi="Courier New" w:eastAsia="Courier New" w:ascii="Courier New"/>
            <w:b w:val="0"/>
            <w:sz w:val="20"/>
            <w:rtl w:val="0"/>
          </w:rPr>
          <w:t xml:space="preserve">s</w:t>
        </w:r>
      </w:ins>
      <w:r w:rsidRPr="00000000" w:rsidR="00000000" w:rsidDel="00000000">
        <w:rPr>
          <w:rFonts w:cs="Courier New" w:hAnsi="Courier New" w:eastAsia="Courier New" w:ascii="Courier New"/>
          <w:b w:val="0"/>
          <w:sz w:val="20"/>
          <w:rtl w:val="0"/>
        </w:rPr>
        <w:t xml:space="preserve">imilar results are obtained for the other lists</w:t>
      </w:r>
      <w:ins w:id="250" w:date="2015-02-14T01:54:35Z" w:author="Renato Fabbri">
        <w:r w:rsidRPr="00000000" w:rsidR="00000000" w:rsidDel="00000000">
          <w:rPr>
            <w:rFonts w:cs="Courier New" w:hAnsi="Courier New" w:eastAsia="Courier New" w:ascii="Courier New"/>
            <w:b w:val="0"/>
            <w:sz w:val="20"/>
            <w:rtl w:val="0"/>
          </w:rPr>
          <w:t xml:space="preserve"> and o</w:t>
        </w:r>
        <w:r w:rsidRPr="00000000" w:rsidR="00000000" w:rsidDel="00000000">
          <w:rPr>
            <w:rFonts w:cs="Courier New" w:hAnsi="Courier New" w:eastAsia="Courier New" w:ascii="Courier New"/>
            <w:b w:val="0"/>
            <w:sz w:val="20"/>
            <w:rtl w:val="0"/>
          </w:rPr>
          <w:t xml:space="preserve">m</w:t>
        </w:r>
        <w:r w:rsidRPr="00000000" w:rsidR="00000000" w:rsidDel="00000000">
          <w:rPr>
            <w:rFonts w:cs="Courier New" w:hAnsi="Courier New" w:eastAsia="Courier New" w:ascii="Courier New"/>
            <w:b w:val="0"/>
            <w:sz w:val="20"/>
            <w:rtl w:val="0"/>
          </w:rPr>
          <w:t xml:space="preserve">it</w:t>
        </w:r>
        <w:r w:rsidRPr="00000000" w:rsidR="00000000" w:rsidDel="00000000">
          <w:rPr>
            <w:rFonts w:cs="Courier New" w:hAnsi="Courier New" w:eastAsia="Courier New" w:ascii="Courier New"/>
            <w:b w:val="0"/>
            <w:sz w:val="20"/>
            <w:rtl w:val="0"/>
          </w:rPr>
          <w:t xml:space="preserve">ted here for simplicity</w:t>
        </w:r>
        <w:r w:rsidRPr="00000000" w:rsidR="00000000" w:rsidDel="00000000">
          <w:rPr>
            <w:rFonts w:cs="Courier New" w:hAnsi="Courier New" w:eastAsia="Courier New" w:ascii="Courier New"/>
            <w:b w:val="0"/>
            <w:sz w:val="20"/>
            <w:rtl w:val="0"/>
          </w:rPr>
          <w:t xml:space="preserve">)</w:t>
        </w:r>
      </w:ins>
      <w:del w:id="250" w:date="2015-02-14T01:54:35Z" w:author="Renato Fabbri">
        <w:r w:rsidRPr="00000000" w:rsidR="00000000" w:rsidDel="00000000">
          <w:rPr>
            <w:rFonts w:cs="Courier New" w:hAnsi="Courier New" w:eastAsia="Courier New" w:ascii="Courier New"/>
            <w:b w:val="0"/>
            <w:sz w:val="20"/>
            <w:rtl w:val="0"/>
          </w:rPr>
          <w:delText xml:space="preserve"> (see Tables ??? in the Supplementary Material)</w:delText>
        </w:r>
      </w:del>
      <w:r w:rsidRPr="00000000" w:rsidR="00000000" w:rsidDel="00000000">
        <w:rPr>
          <w:rFonts w:cs="Courier New" w:hAnsi="Courier New" w:eastAsia="Courier New" w:ascii="Courier New"/>
          <w:b w:val="0"/>
          <w:sz w:val="20"/>
          <w:rtl w:val="0"/>
        </w:rPr>
        <w:t xml:space="preserve">.</w:t>
      </w:r>
      <w:del w:id="251" w:date="2015-02-14T01:55:08Z" w:author="Renato Fabbri">
        <w:r w:rsidRPr="00000000" w:rsidR="00000000" w:rsidDel="00000000">
          <w:rPr>
            <w:rFonts w:cs="Courier New" w:hAnsi="Courier New" w:eastAsia="Courier New" w:ascii="Courier New"/>
            <w:b w:val="0"/>
            <w:sz w:val="20"/>
            <w:rtl w:val="0"/>
          </w:rPr>
          <w:delText xml:space="preserve"> Indeed, the first component is a weighted average of degree</w:delText>
        </w:r>
      </w:del>
      <w:ins w:id="251" w:date="2015-02-14T01:55:08Z" w:author="Renato Fabbri">
        <w:del w:id="251" w:date="2015-02-14T01:55:08Z" w:author="Renato Fabbri">
          <w:r w:rsidRPr="00000000" w:rsidR="00000000" w:rsidDel="00000000">
            <w:rPr>
              <w:rFonts w:cs="Courier New" w:hAnsi="Courier New" w:eastAsia="Courier New" w:ascii="Courier New"/>
              <w:b w:val="0"/>
              <w:sz w:val="20"/>
              <w:rtl w:val="0"/>
            </w:rPr>
            <w:delText xml:space="preserve">, strength</w:delText>
          </w:r>
        </w:del>
      </w:ins>
      <w:del w:id="251" w:date="2015-02-14T01:55:08Z" w:author="Renato Fabbri">
        <w:r w:rsidRPr="00000000" w:rsidR="00000000" w:rsidDel="00000000">
          <w:rPr>
            <w:rFonts w:cs="Courier New" w:hAnsi="Courier New" w:eastAsia="Courier New" w:ascii="Courier New"/>
            <w:b w:val="0"/>
            <w:sz w:val="20"/>
            <w:rtl w:val="0"/>
          </w:rPr>
          <w:delText xml:space="preserve"> and betweenness centrality, while the second component is mostly the clustering coefficient.</w:delText>
        </w:r>
      </w:del>
      <w:r w:rsidRPr="00000000" w:rsidR="00000000" w:rsidDel="00000000">
        <w:rPr>
          <w:rFonts w:cs="Courier New" w:hAnsi="Courier New" w:eastAsia="Courier New" w:ascii="Courier New"/>
          <w:b w:val="0"/>
          <w:sz w:val="20"/>
          <w:rtl w:val="0"/>
        </w:rPr>
        <w:t xml:space="preserve"> </w:t>
      </w:r>
      <w:del w:id="252" w:date="2015-02-14T02:06:17Z" w:author="Renato Fabbri">
        <w:r w:rsidRPr="00000000" w:rsidR="00000000" w:rsidDel="00000000">
          <w:rPr>
            <w:rFonts w:cs="Courier New" w:hAnsi="Courier New" w:eastAsia="Courier New" w:ascii="Courier New"/>
            <w:b w:val="0"/>
            <w:sz w:val="20"/>
            <w:rtl w:val="0"/>
          </w:rPr>
          <w:delText xml:space="preserve">Note also in Table II that t</w:delText>
        </w:r>
      </w:del>
      <w:ins w:id="252" w:date="2015-02-14T02:06:17Z" w:author="Renato Fabbri">
        <w:r w:rsidRPr="00000000" w:rsidR="00000000" w:rsidDel="00000000">
          <w:rPr>
            <w:rFonts w:cs="Courier New" w:hAnsi="Courier New" w:eastAsia="Courier New" w:ascii="Courier New"/>
            <w:b w:val="0"/>
            <w:sz w:val="20"/>
            <w:rtl w:val="0"/>
          </w:rPr>
          <w:t xml:space="preserve">T</w:t>
        </w:r>
      </w:ins>
      <w:r w:rsidRPr="00000000" w:rsidR="00000000" w:rsidDel="00000000">
        <w:rPr>
          <w:rFonts w:cs="Courier New" w:hAnsi="Courier New" w:eastAsia="Courier New" w:ascii="Courier New"/>
          <w:b w:val="0"/>
          <w:sz w:val="20"/>
          <w:rtl w:val="0"/>
        </w:rPr>
        <w:t xml:space="preserve">he standard deviations are </w:t>
      </w:r>
      <w:del w:id="253" w:date="2015-02-14T01:55:21Z" w:author="Renato Fabbri">
        <w:r w:rsidRPr="00000000" w:rsidR="00000000" w:rsidDel="00000000">
          <w:rPr>
            <w:rFonts w:cs="Courier New" w:hAnsi="Courier New" w:eastAsia="Courier New" w:ascii="Courier New"/>
            <w:b w:val="0"/>
            <w:sz w:val="20"/>
            <w:rtl w:val="0"/>
          </w:rPr>
          <w:delText xml:space="preserve">quite </w:delText>
        </w:r>
      </w:del>
      <w:r w:rsidRPr="00000000" w:rsidR="00000000" w:rsidDel="00000000">
        <w:rPr>
          <w:rFonts w:cs="Courier New" w:hAnsi="Courier New" w:eastAsia="Courier New" w:ascii="Courier New"/>
          <w:b w:val="0"/>
          <w:sz w:val="20"/>
          <w:rtl w:val="0"/>
        </w:rPr>
        <w:t xml:space="preserve">small, which means that the first and second components </w:t>
      </w:r>
      <w:del w:id="254" w:date="2015-02-13T23:33:21Z" w:author="Renato Fabbri">
        <w:r w:rsidRPr="00000000" w:rsidR="00000000" w:rsidDel="00000000">
          <w:rPr>
            <w:rFonts w:cs="Courier New" w:hAnsi="Courier New" w:eastAsia="Courier New" w:ascii="Courier New"/>
            <w:b w:val="0"/>
            <w:sz w:val="20"/>
            <w:rtl w:val="0"/>
          </w:rPr>
          <w:delText xml:space="preserve">do not </w:delText>
        </w:r>
      </w:del>
      <w:r w:rsidRPr="00000000" w:rsidR="00000000" w:rsidDel="00000000">
        <w:rPr>
          <w:rFonts w:cs="Courier New" w:hAnsi="Courier New" w:eastAsia="Courier New" w:ascii="Courier New"/>
          <w:b w:val="0"/>
          <w:sz w:val="20"/>
          <w:rtl w:val="0"/>
        </w:rPr>
        <w:t xml:space="preserve">var</w:t>
      </w:r>
      <w:ins w:id="255" w:date="2015-02-13T23:26:22Z" w:author="Renato Fabbri">
        <w:r w:rsidRPr="00000000" w:rsidR="00000000" w:rsidDel="00000000">
          <w:rPr>
            <w:rFonts w:cs="Courier New" w:hAnsi="Courier New" w:eastAsia="Courier New" w:ascii="Courier New"/>
            <w:b w:val="0"/>
            <w:sz w:val="20"/>
            <w:rtl w:val="0"/>
          </w:rPr>
          <w:t xml:space="preserve">ies</w:t>
        </w:r>
      </w:ins>
      <w:del w:id="255" w:date="2015-02-13T23:26:22Z" w:author="Renato Fabbri">
        <w:r w:rsidRPr="00000000" w:rsidR="00000000" w:rsidDel="00000000">
          <w:rPr>
            <w:rFonts w:cs="Courier New" w:hAnsi="Courier New" w:eastAsia="Courier New" w:ascii="Courier New"/>
            <w:b w:val="0"/>
            <w:sz w:val="20"/>
            <w:rtl w:val="0"/>
          </w:rPr>
          <w:delText xml:space="preserve">y</w:delText>
        </w:r>
      </w:del>
      <w:r w:rsidRPr="00000000" w:rsidR="00000000" w:rsidDel="00000000">
        <w:rPr>
          <w:rFonts w:cs="Courier New" w:hAnsi="Courier New" w:eastAsia="Courier New" w:ascii="Courier New"/>
          <w:b w:val="0"/>
          <w:sz w:val="20"/>
          <w:rtl w:val="0"/>
        </w:rPr>
        <w:t xml:space="preserve"> </w:t>
      </w:r>
      <w:ins w:id="256" w:date="2015-02-13T23:26:37Z" w:author="Renato Fabbri">
        <w:r w:rsidRPr="00000000" w:rsidR="00000000" w:rsidDel="00000000">
          <w:rPr>
            <w:rFonts w:cs="Courier New" w:hAnsi="Courier New" w:eastAsia="Courier New" w:ascii="Courier New"/>
            <w:b w:val="0"/>
            <w:sz w:val="20"/>
            <w:rtl w:val="0"/>
          </w:rPr>
          <w:t xml:space="preserve">little </w:t>
        </w:r>
      </w:ins>
      <w:r w:rsidRPr="00000000" w:rsidR="00000000" w:rsidDel="00000000">
        <w:rPr>
          <w:rFonts w:cs="Courier New" w:hAnsi="Courier New" w:eastAsia="Courier New" w:ascii="Courier New"/>
          <w:b w:val="0"/>
          <w:sz w:val="20"/>
          <w:rtl w:val="0"/>
        </w:rPr>
        <w:t xml:space="preserve">with </w:t>
      </w:r>
      <w:del w:id="257" w:date="2015-02-13T23:26:15Z" w:author="Renato Fabbri">
        <w:r w:rsidRPr="00000000" w:rsidR="00000000" w:rsidDel="00000000">
          <w:rPr>
            <w:rFonts w:cs="Courier New" w:hAnsi="Courier New" w:eastAsia="Courier New" w:ascii="Courier New"/>
            <w:b w:val="0"/>
            <w:sz w:val="20"/>
            <w:rtl w:val="0"/>
          </w:rPr>
          <w:delText xml:space="preserve">the window size or with </w:delText>
        </w:r>
      </w:del>
      <w:r w:rsidRPr="00000000" w:rsidR="00000000" w:rsidDel="00000000">
        <w:rPr>
          <w:rFonts w:cs="Courier New" w:hAnsi="Courier New" w:eastAsia="Courier New" w:ascii="Courier New"/>
          <w:b w:val="0"/>
          <w:sz w:val="20"/>
          <w:rtl w:val="0"/>
        </w:rPr>
        <w:t xml:space="preserve">time</w:t>
      </w:r>
      <w:del w:id="258" w:date="2015-02-13T23:26:46Z" w:author="Renato Fabbri">
        <w:r w:rsidRPr="00000000" w:rsidR="00000000" w:rsidDel="00000000">
          <w:rPr>
            <w:rFonts w:cs="Courier New" w:hAnsi="Courier New" w:eastAsia="Courier New" w:ascii="Courier New"/>
            <w:b w:val="0"/>
            <w:sz w:val="20"/>
            <w:rtl w:val="0"/>
          </w:rPr>
          <w:delText xml:space="preserve"> (as the window is made to slide for covering the whole network of email messages)</w:delText>
        </w:r>
      </w:del>
      <w:r w:rsidRPr="00000000" w:rsidR="00000000" w:rsidDel="00000000">
        <w:rPr>
          <w:rFonts w:cs="Courier New" w:hAnsi="Courier New" w:eastAsia="Courier New" w:ascii="Courier New"/>
          <w:b w:val="0"/>
          <w:sz w:val="20"/>
          <w:rtl w:val="0"/>
        </w:rPr>
        <w:t xml:space="preserve">.</w:t>
      </w:r>
      <w:del w:id="259" w:date="2015-02-13T23:26:48Z" w:author="Renato Fabbri">
        <w:r w:rsidRPr="00000000" w:rsidR="00000000" w:rsidDel="00000000">
          <w:rPr>
            <w:rFonts w:cs="Courier New" w:hAnsi="Courier New" w:eastAsia="Courier New" w:ascii="Courier New"/>
            <w:b w:val="0"/>
            <w:sz w:val="20"/>
            <w:rtl w:val="0"/>
          </w:rPr>
          <w:delText xml:space="preserve"> </w:delText>
        </w:r>
      </w:del>
      <w:r w:rsidRPr="00000000" w:rsidR="00000000" w:rsidDel="00000000">
        <w:rPr>
          <w:rtl w:val="0"/>
        </w:rPr>
      </w:r>
    </w:p>
    <w:p w:rsidP="00000000" w:rsidRPr="00000000" w:rsidR="00000000" w:rsidDel="00000000" w:rsidRDefault="00000000">
      <w:pPr>
        <w:spacing w:lineRule="auto" w:after="0" w:line="240" w:before="0"/>
        <w:contextualSpacing w:val="0"/>
        <w:rPr>
          <w:del w:id="260" w:date="2015-02-13T23:37:27Z" w:author="Renato Fabbri"/>
        </w:rPr>
      </w:pPr>
      <w:del w:id="260" w:date="2015-02-13T23:37:27Z" w:author="Renato Fabbri">
        <w:r w:rsidRPr="00000000" w:rsidR="00000000" w:rsidDel="00000000">
          <w:rPr>
            <w:rtl w:val="0"/>
          </w:rPr>
        </w:r>
      </w:del>
    </w:p>
    <w:p w:rsidP="00000000" w:rsidRPr="00000000" w:rsidR="00000000" w:rsidDel="00000000" w:rsidRDefault="00000000">
      <w:pPr>
        <w:spacing w:lineRule="auto" w:after="0" w:line="240" w:before="0"/>
        <w:contextualSpacing w:val="0"/>
      </w:pPr>
      <w:del w:id="260" w:date="2015-02-13T23:37:27Z" w:author="Renato Fabbri">
        <w:r w:rsidRPr="00000000" w:rsidR="00000000" w:rsidDel="00000000">
          <w:rPr>
            <w:rFonts w:cs="Courier New" w:hAnsi="Courier New" w:eastAsia="Courier New" w:ascii="Courier New"/>
            <w:b w:val="0"/>
            <w:sz w:val="20"/>
            <w:rtl w:val="0"/>
          </w:rPr>
          <w:delText xml:space="preserve">If all metrics are used, including in and out degrees and strengths, there is no significant change compared to the conclusions inferred from above. Table</w:delText>
        </w:r>
      </w:del>
      <w:ins w:id="260" w:date="2015-02-13T23:37:27Z" w:author="Renato Fabbri">
        <w:del w:id="260" w:date="2015-02-13T23:37:27Z" w:author="Renato Fabbri">
          <w:r w:rsidRPr="00000000" w:rsidR="00000000" w:rsidDel="00000000">
            <w:rPr>
              <w:rFonts w:cs="Courier New" w:hAnsi="Courier New" w:eastAsia="Courier New" w:ascii="Courier New"/>
              <w:b w:val="0"/>
              <w:sz w:val="20"/>
              <w:rtl w:val="0"/>
            </w:rPr>
            <w:delText xml:space="preserve">~\ref{compPCA}</w:delText>
          </w:r>
        </w:del>
      </w:ins>
      <w:del w:id="260" w:date="2015-02-13T23:37:27Z" w:author="Renato Fabbri">
        <w:r w:rsidRPr="00000000" w:rsidR="00000000" w:rsidDel="00000000">
          <w:rPr>
            <w:rFonts w:cs="Courier New" w:hAnsi="Courier New" w:eastAsia="Courier New" w:ascii="Courier New"/>
            <w:b w:val="0"/>
            <w:sz w:val="20"/>
            <w:rtl w:val="0"/>
          </w:rPr>
          <w:delText xml:space="preserve"> III shows the mean contributions to the first three components, where the first component is dominated by degree, strength and betweenness centrality. </w:delText>
        </w:r>
      </w:del>
      <w:ins w:id="260" w:date="2015-02-13T23:37:27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Fonts w:cs="Courier New" w:hAnsi="Courier New" w:eastAsia="Courier New" w:ascii="Courier New"/>
          <w:b w:val="0"/>
          <w:sz w:val="20"/>
          <w:rtl w:val="0"/>
        </w:rPr>
        <w:t xml:space="preserve">Degree and strength are highly correlated, with Spearman correlation coefficient $\in [0.95,1]$ and Pearson coefficient $\in [0.85,1)$ for $ws&gt;1000$.</w:t>
      </w:r>
      <w:del w:id="261" w:date="2015-02-13T23:37:48Z" w:author="Renato Fabbri">
        <w:r w:rsidRPr="00000000" w:rsidR="00000000" w:rsidDel="00000000">
          <w:rPr>
            <w:rFonts w:cs="Courier New" w:hAnsi="Courier New" w:eastAsia="Courier New" w:ascii="Courier New"/>
            <w:b w:val="0"/>
            <w:sz w:val="20"/>
            <w:rtl w:val="0"/>
          </w:rPr>
          <w:delText xml:space="preserve"> The clustering coefficient is again responsible for the second component.</w:delText>
        </w:r>
      </w:del>
      <w:r w:rsidRPr="00000000" w:rsidR="00000000" w:rsidDel="00000000">
        <w:rPr>
          <w:rFonts w:cs="Courier New" w:hAnsi="Courier New" w:eastAsia="Courier New" w:ascii="Courier New"/>
          <w:b w:val="0"/>
          <w:sz w:val="20"/>
          <w:rtl w:val="0"/>
        </w:rPr>
        <w:t xml:space="preserve"> The corresponding PCA plot for the two first components is shown in Figure</w:t>
      </w:r>
      <w:ins w:id="262" w:date="2015-02-14T01:56:25Z" w:author="Renato Fabbri">
        <w:r w:rsidRPr="00000000" w:rsidR="00000000" w:rsidDel="00000000">
          <w:rPr>
            <w:rFonts w:cs="Courier New" w:hAnsi="Courier New" w:eastAsia="Courier New" w:ascii="Courier New"/>
            <w:b w:val="0"/>
            <w:sz w:val="20"/>
            <w:rtl w:val="0"/>
          </w:rPr>
          <w:t xml:space="preserve">~\ref{PCA}</w:t>
        </w:r>
      </w:ins>
      <w:del w:id="262" w:date="2015-02-14T01:56:25Z" w:author="Renato Fabbri">
        <w:r w:rsidRPr="00000000" w:rsidR="00000000" w:rsidDel="00000000">
          <w:rPr>
            <w:rFonts w:cs="Courier New" w:hAnsi="Courier New" w:eastAsia="Courier New" w:ascii="Courier New"/>
            <w:b w:val="0"/>
            <w:sz w:val="20"/>
            <w:rtl w:val="0"/>
          </w:rPr>
          <w:delText xml:space="preserve"> 3</w:delText>
        </w:r>
      </w:del>
      <w:r w:rsidRPr="00000000" w:rsidR="00000000" w:rsidDel="00000000">
        <w:rPr>
          <w:rFonts w:cs="Courier New" w:hAnsi="Courier New" w:eastAsia="Courier New" w:ascii="Courier New"/>
          <w:b w:val="0"/>
          <w:sz w:val="20"/>
          <w:rtl w:val="0"/>
        </w:rPr>
        <w:t xml:space="preserve">, where the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have been colored according to the sector they belong. As expected peripheral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have very low values in the first component</w:t>
      </w:r>
      <w:ins w:id="263" w:date="2015-02-13T23:39:06Z" w:author="Renato Fabbri">
        <w:r w:rsidRPr="00000000" w:rsidR="00000000" w:rsidDel="00000000">
          <w:rPr>
            <w:rFonts w:cs="Courier New" w:hAnsi="Courier New" w:eastAsia="Courier New" w:ascii="Courier New"/>
            <w:b w:val="0"/>
            <w:sz w:val="20"/>
            <w:rtl w:val="0"/>
          </w:rPr>
          <w:t xml:space="preserve"> and greater dispersion in second component</w:t>
        </w:r>
      </w:ins>
      <w:r w:rsidRPr="00000000" w:rsidR="00000000" w:rsidDel="00000000">
        <w:rPr>
          <w:rFonts w:cs="Courier New" w:hAnsi="Courier New" w:eastAsia="Courier New" w:ascii="Courier New"/>
          <w:b w:val="0"/>
          <w:sz w:val="20"/>
          <w:rtl w:val="0"/>
        </w:rPr>
        <w:t xml:space="preserve">.</w:t>
      </w:r>
      <w:ins w:id="264" w:date="2015-02-13T23:39:09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Since the clustering coefficient is almost entirely orthogonal to the degree (and other centrality measurements), </w:t>
      </w:r>
      <w:ins w:id="265" w:date="2015-02-14T01:57:42Z" w:author="Renato Fabbri">
        <w:r w:rsidRPr="00000000" w:rsidR="00000000" w:rsidDel="00000000">
          <w:rPr>
            <w:rFonts w:cs="Courier New" w:hAnsi="Courier New" w:eastAsia="Courier New" w:ascii="Courier New"/>
            <w:b w:val="0"/>
            <w:sz w:val="20"/>
            <w:rtl w:val="0"/>
          </w:rPr>
          <w:t xml:space="preserve">the</w:t>
        </w:r>
      </w:ins>
      <w:del w:id="265" w:date="2015-02-14T01:57:42Z" w:author="Renato Fabbri">
        <w:r w:rsidRPr="00000000" w:rsidR="00000000" w:rsidDel="00000000">
          <w:rPr>
            <w:rFonts w:cs="Courier New" w:hAnsi="Courier New" w:eastAsia="Courier New" w:ascii="Courier New"/>
            <w:b w:val="0"/>
            <w:sz w:val="20"/>
            <w:rtl w:val="0"/>
          </w:rPr>
          <w:delText xml:space="preserve">a</w:delText>
        </w:r>
      </w:del>
      <w:r w:rsidRPr="00000000" w:rsidR="00000000" w:rsidDel="00000000">
        <w:rPr>
          <w:rFonts w:cs="Courier New" w:hAnsi="Courier New" w:eastAsia="Courier New" w:ascii="Courier New"/>
          <w:b w:val="0"/>
          <w:sz w:val="20"/>
          <w:rtl w:val="0"/>
        </w:rPr>
        <w:t xml:space="preserve"> plot of clustering coefficient versus degree in Figure</w:t>
      </w:r>
      <w:ins w:id="266" w:date="2015-02-14T01:58:39Z" w:author="Renato Fabbri">
        <w:r w:rsidRPr="00000000" w:rsidR="00000000" w:rsidDel="00000000">
          <w:rPr>
            <w:rFonts w:cs="Courier New" w:hAnsi="Courier New" w:eastAsia="Courier New" w:ascii="Courier New"/>
            <w:b w:val="0"/>
            <w:sz w:val="20"/>
            <w:rtl w:val="0"/>
          </w:rPr>
          <w:t xml:space="preserve">~\ref{clust}</w:t>
        </w:r>
      </w:ins>
      <w:del w:id="266" w:date="2015-02-14T01:58:39Z" w:author="Renato Fabbri">
        <w:r w:rsidRPr="00000000" w:rsidR="00000000" w:rsidDel="00000000">
          <w:rPr>
            <w:rFonts w:cs="Courier New" w:hAnsi="Courier New" w:eastAsia="Courier New" w:ascii="Courier New"/>
            <w:b w:val="0"/>
            <w:sz w:val="20"/>
            <w:rtl w:val="0"/>
          </w:rPr>
          <w:delText xml:space="preserve"> 5</w:delText>
        </w:r>
      </w:del>
      <w:r w:rsidRPr="00000000" w:rsidR="00000000" w:rsidDel="00000000">
        <w:rPr>
          <w:rFonts w:cs="Courier New" w:hAnsi="Courier New" w:eastAsia="Courier New" w:ascii="Courier New"/>
          <w:b w:val="0"/>
          <w:sz w:val="20"/>
          <w:rtl w:val="0"/>
        </w:rPr>
        <w:t xml:space="preserve"> </w:t>
      </w:r>
      <w:del w:id="267" w:date="2015-02-14T01:57:12Z" w:author="Renato Fabbri">
        <w:r w:rsidRPr="00000000" w:rsidR="00000000" w:rsidDel="00000000">
          <w:rPr>
            <w:rFonts w:cs="Courier New" w:hAnsi="Courier New" w:eastAsia="Courier New" w:ascii="Courier New"/>
            <w:b w:val="0"/>
            <w:color w:val="000000"/>
            <w:sz w:val="20"/>
            <w:highlight w:val="yellow"/>
            <w:rtl w:val="0"/>
          </w:rPr>
          <w:delText xml:space="preserve">(depois alterar para Figure 4 porque virá antes)</w:delText>
        </w:r>
        <w:r w:rsidRPr="00000000" w:rsidR="00000000" w:rsidDel="00000000">
          <w:rPr>
            <w:rFonts w:cs="Courier New" w:hAnsi="Courier New" w:eastAsia="Courier New" w:ascii="Courier New"/>
            <w:b w:val="0"/>
            <w:sz w:val="20"/>
            <w:rtl w:val="0"/>
          </w:rPr>
          <w:delText xml:space="preserve"> </w:delText>
        </w:r>
      </w:del>
      <w:r w:rsidRPr="00000000" w:rsidR="00000000" w:rsidDel="00000000">
        <w:rPr>
          <w:rFonts w:cs="Courier New" w:hAnsi="Courier New" w:eastAsia="Courier New" w:ascii="Courier New"/>
          <w:b w:val="0"/>
          <w:sz w:val="20"/>
          <w:rtl w:val="0"/>
        </w:rPr>
        <w:t xml:space="preserve">is similar to the PCA in Figure</w:t>
      </w:r>
      <w:ins w:id="268" w:date="2015-02-13T23:40:18Z" w:author="Renato Fabbri">
        <w:r w:rsidRPr="00000000" w:rsidR="00000000" w:rsidDel="00000000">
          <w:rPr>
            <w:rFonts w:cs="Courier New" w:hAnsi="Courier New" w:eastAsia="Courier New" w:ascii="Courier New"/>
            <w:b w:val="0"/>
            <w:sz w:val="20"/>
            <w:rtl w:val="0"/>
          </w:rPr>
          <w:t xml:space="preserve">~\ref{PCA}</w:t>
        </w:r>
      </w:ins>
      <w:del w:id="268" w:date="2015-02-13T23:40:18Z" w:author="Renato Fabbri">
        <w:r w:rsidRPr="00000000" w:rsidR="00000000" w:rsidDel="00000000">
          <w:rPr>
            <w:rFonts w:cs="Courier New" w:hAnsi="Courier New" w:eastAsia="Courier New" w:ascii="Courier New"/>
            <w:b w:val="0"/>
            <w:sz w:val="20"/>
            <w:rtl w:val="0"/>
          </w:rPr>
          <w:delText xml:space="preserve"> </w:delText>
        </w:r>
      </w:del>
      <w:del w:id="269" w:date="2015-02-13T23:40:18Z" w:author="Renato Fabbri">
        <w:r w:rsidRPr="00000000" w:rsidR="00000000" w:rsidDel="00000000">
          <w:rPr>
            <w:rFonts w:cs="Courier New" w:hAnsi="Courier New" w:eastAsia="Courier New" w:ascii="Courier New"/>
            <w:b w:val="0"/>
            <w:sz w:val="20"/>
            <w:rtl w:val="0"/>
          </w:rPr>
          <w:delText xml:space="preserve">3</w:delText>
        </w:r>
      </w:del>
      <w:r w:rsidRPr="00000000" w:rsidR="00000000" w:rsidDel="00000000">
        <w:rPr>
          <w:rFonts w:cs="Courier New" w:hAnsi="Courier New" w:eastAsia="Courier New" w:ascii="Courier New"/>
          <w:b w:val="0"/>
          <w:sz w:val="20"/>
          <w:rtl w:val="0"/>
        </w:rPr>
        <w:t xml:space="preserve">.</w:t>
      </w:r>
      <w:del w:id="270" w:date="2015-02-14T01:58:48Z" w:author="Renato Fabbri">
        <w:r w:rsidRPr="00000000" w:rsidR="00000000" w:rsidDel="00000000">
          <w:rPr>
            <w:rFonts w:cs="Courier New" w:hAnsi="Courier New" w:eastAsia="Courier New" w:ascii="Courier New"/>
            <w:b w:val="0"/>
            <w:sz w:val="20"/>
            <w:rtl w:val="0"/>
          </w:rPr>
          <w:delText xml:space="preserve"> In fact, the different types of </w:delText>
        </w:r>
        <w:r w:rsidRPr="00000000" w:rsidR="00000000" w:rsidDel="00000000">
          <w:rPr>
            <w:rFonts w:cs="Courier New" w:hAnsi="Courier New" w:eastAsia="Courier New" w:ascii="Courier New"/>
            <w:sz w:val="20"/>
            <w:rtl w:val="0"/>
          </w:rPr>
          <w:delText xml:space="preserve">vertices</w:delText>
        </w:r>
        <w:r w:rsidRPr="00000000" w:rsidR="00000000" w:rsidDel="00000000">
          <w:rPr>
            <w:rFonts w:cs="Courier New" w:hAnsi="Courier New" w:eastAsia="Courier New" w:ascii="Courier New"/>
            <w:b w:val="0"/>
            <w:sz w:val="20"/>
            <w:rtl w:val="0"/>
          </w:rPr>
          <w:delText xml:space="preserve"> are even easier to distinguish in Figure</w:delText>
        </w:r>
      </w:del>
      <w:ins w:id="270" w:date="2015-02-14T01:58:48Z" w:author="Renato Fabbri">
        <w:del w:id="270" w:date="2015-02-14T01:58:48Z" w:author="Renato Fabbri">
          <w:r w:rsidRPr="00000000" w:rsidR="00000000" w:rsidDel="00000000">
            <w:rPr>
              <w:rFonts w:cs="Courier New" w:hAnsi="Courier New" w:eastAsia="Courier New" w:ascii="Courier New"/>
              <w:b w:val="0"/>
              <w:sz w:val="20"/>
              <w:rtl w:val="0"/>
            </w:rPr>
            <w:delText xml:space="preserve">~\ref{clust}</w:delText>
          </w:r>
        </w:del>
      </w:ins>
      <w:del w:id="270" w:date="2015-02-14T01:58:48Z" w:author="Renato Fabbri">
        <w:r w:rsidRPr="00000000" w:rsidR="00000000" w:rsidDel="00000000">
          <w:rPr>
            <w:rFonts w:cs="Courier New" w:hAnsi="Courier New" w:eastAsia="Courier New" w:ascii="Courier New"/>
            <w:b w:val="0"/>
            <w:sz w:val="20"/>
            <w:rtl w:val="0"/>
          </w:rPr>
          <w:delText xml:space="preserve"> 5. </w:delText>
        </w:r>
      </w:del>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ins w:id="271" w:date="2015-02-13T23:48:11Z" w:author="Renato Fabbri">
        <w:r w:rsidRPr="00000000" w:rsidR="00000000" w:rsidDel="00000000">
          <w:rPr>
            <w:rFonts w:cs="Courier New" w:hAnsi="Courier New" w:eastAsia="Courier New" w:ascii="Courier New"/>
            <w:b w:val="0"/>
            <w:sz w:val="20"/>
            <w:rtl w:val="0"/>
          </w:rPr>
          <w:t xml:space="preserve">The</w:t>
        </w:r>
      </w:ins>
      <w:del w:id="271" w:date="2015-02-13T23:48:11Z" w:author="Renato Fabbri">
        <w:r w:rsidRPr="00000000" w:rsidR="00000000" w:rsidDel="00000000">
          <w:rPr>
            <w:rFonts w:cs="Courier New" w:hAnsi="Courier New" w:eastAsia="Courier New" w:ascii="Courier New"/>
            <w:b w:val="0"/>
            <w:sz w:val="20"/>
            <w:rtl w:val="0"/>
          </w:rPr>
          <w:delText xml:space="preserve">We also tested the importance of the symmetry-related measurements defined in Section ??, by generating a</w:delText>
        </w:r>
      </w:del>
      <w:r w:rsidRPr="00000000" w:rsidR="00000000" w:rsidDel="00000000">
        <w:rPr>
          <w:rFonts w:cs="Courier New" w:hAnsi="Courier New" w:eastAsia="Courier New" w:ascii="Courier New"/>
          <w:b w:val="0"/>
          <w:sz w:val="20"/>
          <w:rtl w:val="0"/>
        </w:rPr>
        <w:t xml:space="preserve"> PCA plot in Figure</w:t>
      </w:r>
      <w:ins w:id="272" w:date="2015-02-13T23:48:35Z" w:author="Renato Fabbri">
        <w:r w:rsidRPr="00000000" w:rsidR="00000000" w:rsidDel="00000000">
          <w:rPr>
            <w:rFonts w:cs="Courier New" w:hAnsi="Courier New" w:eastAsia="Courier New" w:ascii="Courier New"/>
            <w:b w:val="0"/>
            <w:sz w:val="20"/>
            <w:rtl w:val="0"/>
          </w:rPr>
          <w:t xml:space="preserve">~\ref{PCA2}</w:t>
        </w:r>
      </w:ins>
      <w:r w:rsidRPr="00000000" w:rsidR="00000000" w:rsidDel="00000000">
        <w:rPr>
          <w:rFonts w:cs="Courier New" w:hAnsi="Courier New" w:eastAsia="Courier New" w:ascii="Courier New"/>
          <w:b w:val="0"/>
          <w:sz w:val="20"/>
          <w:rtl w:val="0"/>
        </w:rPr>
        <w:t xml:space="preserve"> </w:t>
      </w:r>
      <w:del w:id="273" w:date="2015-02-13T23:49:14Z" w:author="Renato Fabbri">
        <w:r w:rsidRPr="00000000" w:rsidR="00000000" w:rsidDel="00000000">
          <w:rPr>
            <w:rFonts w:cs="Courier New" w:hAnsi="Courier New" w:eastAsia="Courier New" w:ascii="Courier New"/>
            <w:b w:val="0"/>
            <w:sz w:val="20"/>
            <w:rtl w:val="0"/>
          </w:rPr>
          <w:delText xml:space="preserve">4 </w:delText>
        </w:r>
        <w:r w:rsidRPr="00000000" w:rsidR="00000000" w:rsidDel="00000000">
          <w:rPr>
            <w:rFonts w:cs="Courier New" w:hAnsi="Courier New" w:eastAsia="Courier New" w:ascii="Courier New"/>
            <w:b w:val="0"/>
            <w:color w:val="000000"/>
            <w:sz w:val="20"/>
            <w:highlight w:val="yellow"/>
            <w:rtl w:val="0"/>
          </w:rPr>
          <w:delText xml:space="preserve">(que deverá ser Figure 5)</w:delText>
        </w:r>
        <w:r w:rsidRPr="00000000" w:rsidR="00000000" w:rsidDel="00000000">
          <w:rPr>
            <w:rFonts w:cs="Courier New" w:hAnsi="Courier New" w:eastAsia="Courier New" w:ascii="Courier New"/>
            <w:b w:val="0"/>
            <w:sz w:val="20"/>
            <w:rtl w:val="0"/>
          </w:rPr>
          <w:delText xml:space="preserve"> </w:delText>
        </w:r>
      </w:del>
      <w:ins w:id="273" w:date="2015-02-13T23:49:14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Fonts w:cs="Courier New" w:hAnsi="Courier New" w:eastAsia="Courier New" w:ascii="Courier New"/>
          <w:b w:val="0"/>
          <w:sz w:val="20"/>
          <w:rtl w:val="0"/>
        </w:rPr>
        <w:t xml:space="preserve">where all metrics were considered</w:t>
      </w:r>
      <w:ins w:id="274" w:date="2015-02-13T23:49:18Z" w:author="Renato Fabbri">
        <w:r w:rsidRPr="00000000" w:rsidR="00000000" w:rsidDel="00000000">
          <w:rPr>
            <w:rFonts w:cs="Courier New" w:hAnsi="Courier New" w:eastAsia="Courier New" w:ascii="Courier New"/>
            <w:b w:val="0"/>
            <w:sz w:val="20"/>
            <w:rtl w:val="0"/>
          </w:rPr>
          <w:t xml:space="preserve">, </w:t>
        </w:r>
      </w:ins>
      <w:del w:id="274" w:date="2015-02-13T23:49:18Z" w:author="Renato Fabbri">
        <w:r w:rsidRPr="00000000" w:rsidR="00000000" w:rsidDel="00000000">
          <w:rPr>
            <w:rFonts w:cs="Courier New" w:hAnsi="Courier New" w:eastAsia="Courier New" w:ascii="Courier New"/>
            <w:b w:val="0"/>
            <w:sz w:val="20"/>
            <w:rtl w:val="0"/>
          </w:rPr>
          <w:delText xml:space="preserve">. The overall appearance of the plot differs considerably from the two previous plots because now we find that the</w:delText>
        </w:r>
      </w:del>
      <w:r w:rsidRPr="00000000" w:rsidR="00000000" w:rsidDel="00000000">
        <w:rPr>
          <w:rFonts w:cs="Courier New" w:hAnsi="Courier New" w:eastAsia="Courier New" w:ascii="Courier New"/>
          <w:b w:val="0"/>
          <w:sz w:val="20"/>
          <w:rtl w:val="0"/>
        </w:rPr>
        <w:t xml:space="preserve"> </w:t>
      </w:r>
      <w:ins w:id="275" w:date="2015-02-13T23:49:24Z" w:author="Renato Fabbri">
        <w:r w:rsidRPr="00000000" w:rsidR="00000000" w:rsidDel="00000000">
          <w:rPr>
            <w:rFonts w:cs="Courier New" w:hAnsi="Courier New" w:eastAsia="Courier New" w:ascii="Courier New"/>
            <w:b w:val="0"/>
            <w:sz w:val="20"/>
            <w:rtl w:val="0"/>
          </w:rPr>
          <w:t xml:space="preserve">reflects </w:t>
        </w:r>
      </w:ins>
      <w:r w:rsidRPr="00000000" w:rsidR="00000000" w:rsidDel="00000000">
        <w:rPr>
          <w:rFonts w:cs="Courier New" w:hAnsi="Courier New" w:eastAsia="Courier New" w:ascii="Courier New"/>
          <w:b w:val="0"/>
          <w:sz w:val="20"/>
          <w:rtl w:val="0"/>
        </w:rPr>
        <w:t xml:space="preserve">symmetry-related </w:t>
      </w:r>
      <w:del w:id="276" w:date="2015-02-13T23:50:20Z" w:author="Renato Fabbri">
        <w:r w:rsidRPr="00000000" w:rsidR="00000000" w:rsidDel="00000000">
          <w:rPr>
            <w:rFonts w:cs="Courier New" w:hAnsi="Courier New" w:eastAsia="Courier New" w:ascii="Courier New"/>
            <w:b w:val="0"/>
            <w:sz w:val="20"/>
            <w:rtl w:val="0"/>
          </w:rPr>
          <w:delText xml:space="preserve">metrics are more </w:delText>
        </w:r>
      </w:del>
      <w:r w:rsidRPr="00000000" w:rsidR="00000000" w:rsidDel="00000000">
        <w:rPr>
          <w:rFonts w:cs="Courier New" w:hAnsi="Courier New" w:eastAsia="Courier New" w:ascii="Courier New"/>
          <w:b w:val="0"/>
          <w:sz w:val="20"/>
          <w:rtl w:val="0"/>
        </w:rPr>
        <w:t xml:space="preserve">relevan</w:t>
      </w:r>
      <w:ins w:id="277" w:date="2015-02-13T23:51:36Z" w:author="Renato Fabbri">
        <w:r w:rsidRPr="00000000" w:rsidR="00000000" w:rsidDel="00000000">
          <w:rPr>
            <w:rFonts w:cs="Courier New" w:hAnsi="Courier New" w:eastAsia="Courier New" w:ascii="Courier New"/>
            <w:b w:val="0"/>
            <w:sz w:val="20"/>
            <w:rtl w:val="0"/>
          </w:rPr>
          <w:t xml:space="preserve">ce for the </w:t>
        </w:r>
        <w:r w:rsidRPr="00000000" w:rsidR="00000000" w:rsidDel="00000000">
          <w:rPr>
            <w:rFonts w:cs="Courier New" w:hAnsi="Courier New" w:eastAsia="Courier New" w:ascii="Courier New"/>
            <w:b w:val="0"/>
            <w:sz w:val="20"/>
            <w:rtl w:val="0"/>
          </w:rPr>
          <w:t xml:space="preserve">variance.</w:t>
        </w:r>
      </w:ins>
      <w:del w:id="277" w:date="2015-02-13T23:51:36Z" w:author="Renato Fabbri">
        <w:r w:rsidRPr="00000000" w:rsidR="00000000" w:rsidDel="00000000">
          <w:rPr>
            <w:rFonts w:cs="Courier New" w:hAnsi="Courier New" w:eastAsia="Courier New" w:ascii="Courier New"/>
            <w:b w:val="0"/>
            <w:sz w:val="20"/>
            <w:rtl w:val="0"/>
          </w:rPr>
          <w:delText xml:space="preserve">t than the</w:delText>
        </w:r>
        <w:r w:rsidRPr="00000000" w:rsidR="00000000" w:rsidDel="00000000">
          <w:rPr>
            <w:rFonts w:cs="Courier New" w:hAnsi="Courier New" w:eastAsia="Courier New" w:ascii="Courier New"/>
            <w:b w:val="0"/>
            <w:sz w:val="20"/>
            <w:rtl w:val="0"/>
          </w:rPr>
          <w:delText xml:space="preserve"> clustering coefficient.</w:delText>
        </w:r>
      </w:del>
      <w:r w:rsidRPr="00000000" w:rsidR="00000000" w:rsidDel="00000000">
        <w:rPr>
          <w:rFonts w:cs="Courier New" w:hAnsi="Courier New" w:eastAsia="Courier New" w:ascii="Courier New"/>
          <w:b w:val="0"/>
          <w:sz w:val="20"/>
          <w:rtl w:val="0"/>
        </w:rPr>
        <w:t xml:space="preserve"> This is shown</w:t>
      </w:r>
      <w:del w:id="278" w:date="2015-02-14T02:09:36Z" w:author="Renato Fabbri">
        <w:r w:rsidRPr="00000000" w:rsidR="00000000" w:rsidDel="00000000">
          <w:rPr>
            <w:rFonts w:cs="Courier New" w:hAnsi="Courier New" w:eastAsia="Courier New" w:ascii="Courier New"/>
            <w:b w:val="0"/>
            <w:sz w:val="20"/>
            <w:rtl w:val="0"/>
          </w:rPr>
          <w:delText xml:space="preserve"> clearly</w:delText>
        </w:r>
      </w:del>
      <w:r w:rsidRPr="00000000" w:rsidR="00000000" w:rsidDel="00000000">
        <w:rPr>
          <w:rFonts w:cs="Courier New" w:hAnsi="Courier New" w:eastAsia="Courier New" w:ascii="Courier New"/>
          <w:b w:val="0"/>
          <w:sz w:val="20"/>
          <w:rtl w:val="0"/>
        </w:rPr>
        <w:t xml:space="preserve"> in Table</w:t>
      </w:r>
      <w:ins w:id="279" w:date="2015-02-14T02:01:07Z" w:author="Renato Fabbri">
        <w:r w:rsidRPr="00000000" w:rsidR="00000000" w:rsidDel="00000000">
          <w:rPr>
            <w:rFonts w:cs="Courier New" w:hAnsi="Courier New" w:eastAsia="Courier New" w:ascii="Courier New"/>
            <w:b w:val="0"/>
            <w:sz w:val="20"/>
            <w:rtl w:val="0"/>
          </w:rPr>
          <w:t xml:space="preserve">~\ref{compPCA2}</w:t>
        </w:r>
      </w:ins>
      <w:r w:rsidRPr="00000000" w:rsidR="00000000" w:rsidDel="00000000">
        <w:rPr>
          <w:rFonts w:cs="Courier New" w:hAnsi="Courier New" w:eastAsia="Courier New" w:ascii="Courier New"/>
          <w:b w:val="0"/>
          <w:sz w:val="20"/>
          <w:rtl w:val="0"/>
        </w:rPr>
        <w:t xml:space="preserve"> </w:t>
      </w:r>
      <w:del w:id="280" w:date="2015-02-14T02:01:15Z" w:author="Renato Fabbri">
        <w:r w:rsidRPr="00000000" w:rsidR="00000000" w:rsidDel="00000000">
          <w:rPr>
            <w:rFonts w:cs="Courier New" w:hAnsi="Courier New" w:eastAsia="Courier New" w:ascii="Courier New"/>
            <w:b w:val="0"/>
            <w:sz w:val="20"/>
            <w:rtl w:val="0"/>
          </w:rPr>
          <w:delText xml:space="preserve">IV </w:delText>
        </w:r>
      </w:del>
      <w:ins w:id="280" w:date="2015-02-14T02:01:15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Fonts w:cs="Courier New" w:hAnsi="Courier New" w:eastAsia="Courier New" w:ascii="Courier New"/>
          <w:b w:val="0"/>
          <w:sz w:val="20"/>
          <w:rtl w:val="0"/>
        </w:rPr>
        <w:t xml:space="preserve">where the clustering coefficient is only relevant for the third principal component</w:t>
      </w:r>
      <w:ins w:id="281" w:date="2015-02-14T02:24:15Z" w:author="Renato Fabbri">
        <w:r w:rsidRPr="00000000" w:rsidR="00000000" w:rsidDel="00000000">
          <w:rPr>
            <w:rFonts w:cs="Courier New" w:hAnsi="Courier New" w:eastAsia="Courier New" w:ascii="Courier New"/>
            <w:b w:val="0"/>
            <w:sz w:val="20"/>
            <w:rtl w:val="0"/>
          </w:rPr>
          <w:t xml:space="preserve"> (with contributions from out-</w:t>
        </w:r>
        <w:r w:rsidRPr="00000000" w:rsidR="00000000" w:rsidDel="00000000">
          <w:rPr>
            <w:rFonts w:cs="Courier New" w:hAnsi="Courier New" w:eastAsia="Courier New" w:ascii="Courier New"/>
            <w:b w:val="0"/>
            <w:sz w:val="20"/>
            <w:rtl w:val="0"/>
          </w:rPr>
          <w:t xml:space="preserve">degree and out-strength</w:t>
        </w:r>
        <w:r w:rsidRPr="00000000" w:rsidR="00000000" w:rsidDel="00000000">
          <w:rPr>
            <w:rFonts w:cs="Courier New" w:hAnsi="Courier New" w:eastAsia="Courier New" w:ascii="Courier New"/>
            <w:b w:val="0"/>
            <w:sz w:val="20"/>
            <w:rtl w:val="0"/>
          </w:rPr>
          <w:t xml:space="preserve">)</w:t>
        </w:r>
      </w:ins>
      <w:r w:rsidRPr="00000000" w:rsidR="00000000" w:rsidDel="00000000">
        <w:rPr>
          <w:rFonts w:cs="Courier New" w:hAnsi="Courier New" w:eastAsia="Courier New" w:ascii="Courier New"/>
          <w:b w:val="0"/>
          <w:sz w:val="20"/>
          <w:rtl w:val="0"/>
        </w:rPr>
        <w:t xml:space="preserve">. It is concluded that the symmetry-related measurements </w:t>
      </w:r>
      <w:ins w:id="282" w:date="2015-02-14T02:11:46Z" w:author="Renato Fabbri">
        <w:r w:rsidRPr="00000000" w:rsidR="00000000" w:rsidDel="00000000">
          <w:rPr>
            <w:rFonts w:cs="Courier New" w:hAnsi="Courier New" w:eastAsia="Courier New" w:ascii="Courier New"/>
            <w:b w:val="0"/>
            <w:sz w:val="20"/>
            <w:rtl w:val="0"/>
          </w:rPr>
          <w:t xml:space="preserve">can be</w:t>
        </w:r>
      </w:ins>
      <w:del w:id="282" w:date="2015-02-14T02:11:46Z" w:author="Renato Fabbri">
        <w:r w:rsidRPr="00000000" w:rsidR="00000000" w:rsidDel="00000000">
          <w:rPr>
            <w:rFonts w:cs="Courier New" w:hAnsi="Courier New" w:eastAsia="Courier New" w:ascii="Courier New"/>
            <w:b w:val="0"/>
            <w:sz w:val="20"/>
            <w:rtl w:val="0"/>
          </w:rPr>
          <w:delText xml:space="preserve">are</w:delText>
        </w:r>
      </w:del>
      <w:r w:rsidRPr="00000000" w:rsidR="00000000" w:rsidDel="00000000">
        <w:rPr>
          <w:rFonts w:cs="Courier New" w:hAnsi="Courier New" w:eastAsia="Courier New" w:ascii="Courier New"/>
          <w:b w:val="0"/>
          <w:sz w:val="20"/>
          <w:rtl w:val="0"/>
        </w:rPr>
        <w:t xml:space="preserve"> more meaningful in characterizing interaction networks than the clustering coefficient, especially for hubs and intermediary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which are </w:t>
      </w:r>
      <w:del w:id="283" w:date="2015-02-14T02:10:32Z" w:author="Renato Fabbri">
        <w:r w:rsidRPr="00000000" w:rsidR="00000000" w:rsidDel="00000000">
          <w:rPr>
            <w:rFonts w:cs="Courier New" w:hAnsi="Courier New" w:eastAsia="Courier New" w:ascii="Courier New"/>
            <w:b w:val="0"/>
            <w:sz w:val="20"/>
            <w:rtl w:val="0"/>
          </w:rPr>
          <w:delText xml:space="preserve">much </w:delText>
        </w:r>
      </w:del>
      <w:r w:rsidRPr="00000000" w:rsidR="00000000" w:rsidDel="00000000">
        <w:rPr>
          <w:rFonts w:cs="Courier New" w:hAnsi="Courier New" w:eastAsia="Courier New" w:ascii="Courier New"/>
          <w:b w:val="0"/>
          <w:sz w:val="20"/>
          <w:rtl w:val="0"/>
        </w:rPr>
        <w:t xml:space="preserve">more dispersed </w:t>
      </w:r>
      <w:del w:id="284" w:date="2015-02-13T23:56:09Z" w:author="Renato Fabbri">
        <w:r w:rsidRPr="00000000" w:rsidR="00000000" w:rsidDel="00000000">
          <w:rPr>
            <w:rFonts w:cs="Courier New" w:hAnsi="Courier New" w:eastAsia="Courier New" w:ascii="Courier New"/>
            <w:b w:val="0"/>
            <w:sz w:val="20"/>
            <w:rtl w:val="0"/>
          </w:rPr>
          <w:delText xml:space="preserve">in the plot </w:delText>
        </w:r>
      </w:del>
      <w:r w:rsidRPr="00000000" w:rsidR="00000000" w:rsidDel="00000000">
        <w:rPr>
          <w:rFonts w:cs="Courier New" w:hAnsi="Courier New" w:eastAsia="Courier New" w:ascii="Courier New"/>
          <w:b w:val="0"/>
          <w:sz w:val="20"/>
          <w:rtl w:val="0"/>
        </w:rPr>
        <w:t xml:space="preserve">in Figure</w:t>
      </w:r>
      <w:ins w:id="285" w:date="2015-02-13T23:52:54Z" w:author="Renato Fabbri">
        <w:r w:rsidRPr="00000000" w:rsidR="00000000" w:rsidDel="00000000">
          <w:rPr>
            <w:rFonts w:cs="Courier New" w:hAnsi="Courier New" w:eastAsia="Courier New" w:ascii="Courier New"/>
            <w:b w:val="0"/>
            <w:sz w:val="20"/>
            <w:rtl w:val="0"/>
          </w:rPr>
          <w:t xml:space="preserve">~\ref{PCA2}</w:t>
        </w:r>
      </w:ins>
      <w:del w:id="285" w:date="2015-02-13T23:52:54Z" w:author="Renato Fabbri">
        <w:r w:rsidRPr="00000000" w:rsidR="00000000" w:rsidDel="00000000">
          <w:rPr>
            <w:rFonts w:cs="Courier New" w:hAnsi="Courier New" w:eastAsia="Courier New" w:ascii="Courier New"/>
            <w:b w:val="0"/>
            <w:sz w:val="20"/>
            <w:rtl w:val="0"/>
          </w:rPr>
          <w:delText xml:space="preserve"> 4</w:delText>
        </w:r>
      </w:del>
      <w:r w:rsidRPr="00000000" w:rsidR="00000000" w:rsidDel="00000000">
        <w:rPr>
          <w:rFonts w:cs="Courier New" w:hAnsi="Courier New" w:eastAsia="Courier New" w:ascii="Courier New"/>
          <w:b w:val="0"/>
          <w:sz w:val="20"/>
          <w:rtl w:val="0"/>
        </w:rPr>
        <w:t xml:space="preserve"> than in Figure</w:t>
      </w:r>
      <w:ins w:id="286" w:date="2015-02-13T23:53:29Z" w:author="Renato Fabbri">
        <w:r w:rsidRPr="00000000" w:rsidR="00000000" w:rsidDel="00000000">
          <w:rPr>
            <w:rFonts w:cs="Courier New" w:hAnsi="Courier New" w:eastAsia="Courier New" w:ascii="Courier New"/>
            <w:b w:val="0"/>
            <w:sz w:val="20"/>
            <w:rtl w:val="0"/>
          </w:rPr>
          <w:t xml:space="preserve">~\ref{PCA}</w:t>
        </w:r>
      </w:ins>
      <w:del w:id="286" w:date="2015-02-13T23:53:29Z" w:author="Renato Fabbri">
        <w:r w:rsidRPr="00000000" w:rsidR="00000000" w:rsidDel="00000000">
          <w:rPr>
            <w:rFonts w:cs="Courier New" w:hAnsi="Courier New" w:eastAsia="Courier New" w:ascii="Courier New"/>
            <w:b w:val="0"/>
            <w:sz w:val="20"/>
            <w:rtl w:val="0"/>
          </w:rPr>
          <w:delText xml:space="preserve"> </w:delText>
        </w:r>
      </w:del>
      <w:del w:id="287" w:date="2015-02-13T23:52:59Z" w:author="Renato Fabbri">
        <w:r w:rsidRPr="00000000" w:rsidR="00000000" w:rsidDel="00000000">
          <w:rPr>
            <w:rFonts w:cs="Courier New" w:hAnsi="Courier New" w:eastAsia="Courier New" w:ascii="Courier New"/>
            <w:b w:val="0"/>
            <w:sz w:val="20"/>
            <w:rtl w:val="0"/>
          </w:rPr>
          <w:delText xml:space="preserve">3</w:delText>
        </w:r>
      </w:del>
      <w:r w:rsidRPr="00000000" w:rsidR="00000000" w:rsidDel="00000000">
        <w:rPr>
          <w:rFonts w:cs="Courier New" w:hAnsi="Courier New" w:eastAsia="Courier New" w:ascii="Courier New"/>
          <w:b w:val="0"/>
          <w:sz w:val="20"/>
          <w:rtl w:val="0"/>
        </w:rPr>
        <w:t xml:space="preserv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\includegraphics[width=\columnwidth]{figs/ev0pr3PCA}</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\caption{Scatter plot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for the LAU list using two principal components from a PCA in the metrics space </w:t>
      </w:r>
      <w:ins w:id="288" w:date="2015-02-14T02:13:20Z" w:author="Renato Fabbri">
        <w:r w:rsidRPr="00000000" w:rsidR="00000000" w:rsidDel="00000000">
          <w:rPr>
            <w:rFonts w:cs="Courier New" w:hAnsi="Courier New" w:eastAsia="Courier New" w:ascii="Courier New"/>
            <w:b w:val="0"/>
            <w:sz w:val="20"/>
            <w:rtl w:val="0"/>
          </w:rPr>
          <w:t xml:space="preserve">of </w:t>
        </w:r>
      </w:ins>
      <w:del w:id="288" w:date="2015-02-14T02:13:20Z" w:author="Renato Fabbri">
        <w:r w:rsidRPr="00000000" w:rsidR="00000000" w:rsidDel="00000000">
          <w:rPr>
            <w:rFonts w:cs="Courier New" w:hAnsi="Courier New" w:eastAsia="Courier New" w:ascii="Courier New"/>
            <w:b w:val="0"/>
            <w:sz w:val="20"/>
            <w:rtl w:val="0"/>
          </w:rPr>
          <w:delText xml:space="preserve">including </w:delText>
        </w:r>
      </w:del>
      <w:r w:rsidRPr="00000000" w:rsidR="00000000" w:rsidDel="00000000">
        <w:rPr>
          <w:rFonts w:cs="Courier New" w:hAnsi="Courier New" w:eastAsia="Courier New" w:ascii="Courier New"/>
          <w:b w:val="0"/>
          <w:sz w:val="20"/>
          <w:rtl w:val="0"/>
        </w:rPr>
        <w:t xml:space="preserve">in- and out- degree and strength, betweenness centrality and clustering coefficient, as specified in Section~\ref{measures}.</w:t>
      </w:r>
      <w:ins w:id="289" w:date="2015-02-14T02:16:43Z" w:author="Renato Fabbri">
        <w:r w:rsidRPr="00000000" w:rsidR="00000000" w:rsidDel="00000000">
          <w:rPr>
            <w:rFonts w:cs="Courier New" w:hAnsi="Courier New" w:eastAsia="Courier New" w:ascii="Courier New"/>
            <w:b w:val="0"/>
            <w:sz w:val="20"/>
            <w:rtl w:val="0"/>
          </w:rPr>
          <w:t xml:space="preserve"> </w:t>
        </w:r>
        <w:r w:rsidRPr="00000000" w:rsidR="00000000" w:rsidDel="00000000">
          <w:rPr>
            <w:rFonts w:cs="Courier New" w:hAnsi="Courier New" w:eastAsia="Courier New" w:ascii="Courier New"/>
            <w:b w:val="0"/>
            <w:sz w:val="20"/>
            <w:rtl w:val="0"/>
          </w:rPr>
          <w:t xml:space="preserve">Principal component is a weighted average of centrality measures: degrees, strengths and betweenness centrality. Second component is mostly clustering coefficient.</w:t>
        </w:r>
      </w:ins>
      <w:r w:rsidRPr="00000000" w:rsidR="00000000" w:rsidDel="00000000">
        <w:rPr>
          <w:rFonts w:cs="Courier New" w:hAnsi="Courier New" w:eastAsia="Courier New" w:ascii="Courier New"/>
          <w:b w:val="0"/>
          <w:sz w:val="20"/>
          <w:rtl w:val="0"/>
        </w:rPr>
        <w:t xml:space="preserve"> Table~\ref{compPCA} shows the composition of principal components.</w:t>
      </w:r>
      <w:ins w:id="290" w:date="2015-02-14T02:14:11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Fonts w:cs="Courier New" w:hAnsi="Courier New" w:eastAsia="Courier New" w:ascii="Courier New"/>
          <w:b w:val="0"/>
          <w:sz w:val="20"/>
          <w:rtl w:val="0"/>
        </w:rPr>
        <w:t xml:space="preserve"> Similar plots were obtained for all window sizes</w:t>
      </w:r>
      <w:del w:id="291" w:date="2015-02-14T00:02:56Z" w:author="Renato Fabbri">
        <w:r w:rsidRPr="00000000" w:rsidR="00000000" w:rsidDel="00000000">
          <w:rPr>
            <w:rFonts w:cs="Courier New" w:hAnsi="Courier New" w:eastAsia="Courier New" w:ascii="Courier New"/>
            <w:b w:val="0"/>
            <w:sz w:val="20"/>
            <w:rtl w:val="0"/>
          </w:rPr>
          <w:delText xml:space="preserve"> considered</w:delText>
        </w:r>
      </w:del>
      <w:r w:rsidRPr="00000000" w:rsidR="00000000" w:rsidDel="00000000">
        <w:rPr>
          <w:rFonts w:cs="Courier New" w:hAnsi="Courier New" w:eastAsia="Courier New" w:ascii="Courier New"/>
          <w:b w:val="0"/>
          <w:sz w:val="20"/>
          <w:rtl w:val="0"/>
        </w:rPr>
        <w:t xml:space="preserve"> </w:t>
      </w:r>
      <w:del w:id="292" w:date="2015-02-14T00:03:01Z" w:author="Renato Fabbri">
        <w:r w:rsidRPr="00000000" w:rsidR="00000000" w:rsidDel="00000000">
          <w:rPr>
            <w:rFonts w:cs="Courier New" w:hAnsi="Courier New" w:eastAsia="Courier New" w:ascii="Courier New"/>
            <w:b w:val="0"/>
            <w:sz w:val="20"/>
            <w:rtl w:val="0"/>
          </w:rPr>
          <w:delText xml:space="preserve">(</w:delText>
        </w:r>
      </w:del>
      <w:ins w:id="292" w:date="2015-02-14T00:03:01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Fonts w:cs="Courier New" w:hAnsi="Courier New" w:eastAsia="Courier New" w:ascii="Courier New"/>
          <w:b w:val="0"/>
          <w:sz w:val="20"/>
          <w:rtl w:val="0"/>
        </w:rPr>
        <w:t xml:space="preserve">$ws\;\in\;[</w:t>
      </w:r>
      <w:del w:id="293" w:date="2015-02-14T00:03:10Z" w:author="Renato Fabbri">
        <w:r w:rsidRPr="00000000" w:rsidR="00000000" w:rsidDel="00000000">
          <w:rPr>
            <w:rFonts w:cs="Courier New" w:hAnsi="Courier New" w:eastAsia="Courier New" w:ascii="Courier New"/>
            <w:b w:val="0"/>
            <w:sz w:val="20"/>
            <w:rtl w:val="0"/>
          </w:rPr>
          <w:delText xml:space="preserve">1</w:delText>
        </w:r>
      </w:del>
      <w:ins w:id="293" w:date="2015-02-14T00:03:10Z" w:author="Renato Fabbri">
        <w:r w:rsidRPr="00000000" w:rsidR="00000000" w:rsidDel="00000000">
          <w:rPr>
            <w:rFonts w:cs="Courier New" w:hAnsi="Courier New" w:eastAsia="Courier New" w:ascii="Courier New"/>
            <w:b w:val="0"/>
            <w:sz w:val="20"/>
            <w:rtl w:val="0"/>
          </w:rPr>
          <w:t xml:space="preserve">5</w:t>
        </w:r>
      </w:ins>
      <w:r w:rsidRPr="00000000" w:rsidR="00000000" w:rsidDel="00000000">
        <w:rPr>
          <w:rFonts w:cs="Courier New" w:hAnsi="Courier New" w:eastAsia="Courier New" w:ascii="Courier New"/>
          <w:b w:val="0"/>
          <w:sz w:val="20"/>
          <w:rtl w:val="0"/>
        </w:rPr>
        <w:t xml:space="preserve">00,10000]$), and for the networks of the other email lists.</w:t>
      </w:r>
      <w:ins w:id="294" w:date="2015-02-14T02:16:31Z" w:author="Renato Fabbri">
        <w:r w:rsidRPr="00000000" w:rsidR="00000000" w:rsidDel="00000000">
          <w:rPr>
            <w:rFonts w:cs="Courier New" w:hAnsi="Courier New" w:eastAsia="Courier New" w:ascii="Courier New"/>
            <w:b w:val="0"/>
            <w:sz w:val="20"/>
            <w:rtl w:val="0"/>
          </w:rPr>
          <w:t xml:space="preserve"> Similarity to plot in Figure~\ref{clust} was verified within all window sizes considered ($ws\;\in\;[100,10000]$), which exposes a common relation is held by degree, strength and betweenness measures to clustering coefficient.</w:t>
        </w:r>
      </w:ins>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\label{PCA}</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del w:id="295" w:date="2015-02-13T23:56:18Z" w:author="Renato Fabbri"/>
        </w:rPr>
      </w:pPr>
      <w:del w:id="295" w:date="2015-02-13T23:56:18Z" w:author="Renato Fabbri">
        <w:r w:rsidRPr="00000000" w:rsidR="00000000" w:rsidDel="00000000">
          <w:rPr>
            <w:rFonts w:cs="Courier New" w:hAnsi="Courier New" w:eastAsia="Courier New" w:ascii="Courier New"/>
            <w:b w:val="0"/>
            <w:sz w:val="20"/>
            <w:rtl w:val="0"/>
          </w:rPr>
          <w:delText xml:space="preserve">\begin{figure} </w:delText>
        </w:r>
      </w:del>
    </w:p>
    <w:p w:rsidP="00000000" w:rsidRPr="00000000" w:rsidR="00000000" w:rsidDel="00000000" w:rsidRDefault="00000000">
      <w:pPr>
        <w:spacing w:lineRule="auto" w:after="0" w:line="240" w:before="0"/>
        <w:contextualSpacing w:val="0"/>
        <w:rPr>
          <w:del w:id="295" w:date="2015-02-13T23:56:18Z" w:author="Renato Fabbri"/>
        </w:rPr>
      </w:pPr>
      <w:del w:id="295" w:date="2015-02-13T23:56:18Z" w:author="Renato Fabbri">
        <w:r w:rsidRPr="00000000" w:rsidR="00000000" w:rsidDel="00000000">
          <w:rPr>
            <w:rFonts w:cs="Courier New" w:hAnsi="Courier New" w:eastAsia="Courier New" w:ascii="Courier New"/>
            <w:b w:val="0"/>
            <w:sz w:val="20"/>
            <w:rtl w:val="0"/>
          </w:rPr>
          <w:delText xml:space="preserve">   \centering</w:delText>
        </w:r>
      </w:del>
    </w:p>
    <w:p w:rsidP="00000000" w:rsidRPr="00000000" w:rsidR="00000000" w:rsidDel="00000000" w:rsidRDefault="00000000">
      <w:pPr>
        <w:spacing w:lineRule="auto" w:after="0" w:line="240" w:before="0"/>
        <w:contextualSpacing w:val="0"/>
        <w:rPr>
          <w:del w:id="295" w:date="2015-02-13T23:56:18Z" w:author="Renato Fabbri"/>
        </w:rPr>
      </w:pPr>
      <w:del w:id="295" w:date="2015-02-13T23:56:18Z" w:author="Renato Fabbri">
        <w:r w:rsidRPr="00000000" w:rsidR="00000000" w:rsidDel="00000000">
          <w:rPr>
            <w:rFonts w:cs="Courier New" w:hAnsi="Courier New" w:eastAsia="Courier New" w:ascii="Courier New"/>
            <w:b w:val="0"/>
            <w:sz w:val="20"/>
            <w:rtl w:val="0"/>
          </w:rPr>
          <w:delText xml:space="preserve">        \includegraphics[width=\columnwidth]{figs/ev0pr1PCA}</w:delText>
        </w:r>
      </w:del>
    </w:p>
    <w:p w:rsidP="00000000" w:rsidRPr="00000000" w:rsidR="00000000" w:rsidDel="00000000" w:rsidRDefault="00000000">
      <w:pPr>
        <w:spacing w:lineRule="auto" w:after="0" w:line="240" w:before="0"/>
        <w:contextualSpacing w:val="0"/>
        <w:rPr>
          <w:del w:id="295" w:date="2015-02-13T23:56:18Z" w:author="Renato Fabbri"/>
        </w:rPr>
      </w:pPr>
      <w:del w:id="295" w:date="2015-02-13T23:56:18Z" w:author="Renato Fabbri">
        <w:r w:rsidRPr="00000000" w:rsidR="00000000" w:rsidDel="00000000">
          <w:rPr>
            <w:rFonts w:cs="Courier New" w:hAnsi="Courier New" w:eastAsia="Courier New" w:ascii="Courier New"/>
            <w:b w:val="0"/>
            <w:sz w:val="20"/>
            <w:rtl w:val="0"/>
          </w:rPr>
          <w:delText xml:space="preserve">    \caption{Scatter plot of </w:delText>
        </w:r>
        <w:r w:rsidRPr="00000000" w:rsidR="00000000" w:rsidDel="00000000">
          <w:rPr>
            <w:rFonts w:cs="Courier New" w:hAnsi="Courier New" w:eastAsia="Courier New" w:ascii="Courier New"/>
            <w:sz w:val="20"/>
            <w:rtl w:val="0"/>
          </w:rPr>
          <w:delText xml:space="preserve">vertices</w:delText>
        </w:r>
        <w:r w:rsidRPr="00000000" w:rsidR="00000000" w:rsidDel="00000000">
          <w:rPr>
            <w:rFonts w:cs="Courier New" w:hAnsi="Courier New" w:eastAsia="Courier New" w:ascii="Courier New"/>
            <w:b w:val="0"/>
            <w:sz w:val="20"/>
            <w:rtl w:val="0"/>
          </w:rPr>
          <w:delText xml:space="preserve"> for the LAU list using two principal components from a PCA in the metrics space including degree, strength, clustering coefficient, betweenness centrality and symmetry-related measurements. The composition of the first three components are shown in Table~\ref{compPCA2}. </w:delText>
        </w:r>
        <w:r w:rsidRPr="00000000" w:rsidR="00000000" w:rsidDel="00000000">
          <w:rPr>
            <w:rFonts w:cs="Courier New" w:hAnsi="Courier New" w:eastAsia="Courier New" w:ascii="Courier New"/>
            <w:b w:val="0"/>
            <w:color w:val="000000"/>
            <w:sz w:val="20"/>
            <w:highlight w:val="yellow"/>
            <w:rtl w:val="0"/>
          </w:rPr>
          <w:delText xml:space="preserve">Similar plots are obtained with other window sizes and for the other email lists</w:delText>
        </w:r>
        <w:r w:rsidRPr="00000000" w:rsidR="00000000" w:rsidDel="00000000">
          <w:rPr>
            <w:rFonts w:cs="Courier New" w:hAnsi="Courier New" w:eastAsia="Courier New" w:ascii="Courier New"/>
            <w:b w:val="0"/>
            <w:sz w:val="20"/>
            <w:rtl w:val="0"/>
          </w:rPr>
          <w:delText xml:space="preserve"> (certo?)}</w:delText>
        </w:r>
      </w:del>
    </w:p>
    <w:p w:rsidP="00000000" w:rsidRPr="00000000" w:rsidR="00000000" w:rsidDel="00000000" w:rsidRDefault="00000000">
      <w:pPr>
        <w:spacing w:lineRule="auto" w:after="0" w:line="240" w:before="0"/>
        <w:contextualSpacing w:val="0"/>
        <w:rPr>
          <w:del w:id="295" w:date="2015-02-13T23:56:18Z" w:author="Renato Fabbri"/>
        </w:rPr>
      </w:pPr>
      <w:del w:id="295" w:date="2015-02-13T23:56:18Z" w:author="Renato Fabbri">
        <w:r w:rsidRPr="00000000" w:rsidR="00000000" w:rsidDel="00000000">
          <w:rPr>
            <w:rFonts w:cs="Courier New" w:hAnsi="Courier New" w:eastAsia="Courier New" w:ascii="Courier New"/>
            <w:b w:val="0"/>
            <w:sz w:val="20"/>
            <w:rtl w:val="0"/>
          </w:rPr>
          <w:delText xml:space="preserve">    \label{PCA2}</w:delText>
        </w:r>
      </w:del>
    </w:p>
    <w:p w:rsidP="00000000" w:rsidRPr="00000000" w:rsidR="00000000" w:rsidDel="00000000" w:rsidRDefault="00000000">
      <w:pPr>
        <w:spacing w:lineRule="auto" w:after="0" w:line="240" w:before="0"/>
        <w:contextualSpacing w:val="0"/>
        <w:rPr>
          <w:del w:id="295" w:date="2015-02-13T23:56:18Z" w:author="Renato Fabbri"/>
        </w:rPr>
      </w:pPr>
      <w:del w:id="295" w:date="2015-02-13T23:56:18Z" w:author="Renato Fabbri">
        <w:r w:rsidRPr="00000000" w:rsidR="00000000" w:rsidDel="00000000">
          <w:rPr>
            <w:rFonts w:cs="Courier New" w:hAnsi="Courier New" w:eastAsia="Courier New" w:ascii="Courier New"/>
            <w:b w:val="0"/>
            <w:sz w:val="20"/>
            <w:rtl w:val="0"/>
          </w:rPr>
          <w:delText xml:space="preserve">\end{figure}</w:delText>
        </w:r>
      </w:del>
    </w:p>
    <w:p w:rsidP="00000000" w:rsidRPr="00000000" w:rsidR="00000000" w:rsidDel="00000000" w:rsidRDefault="00000000">
      <w:pPr>
        <w:spacing w:lineRule="auto" w:after="0" w:line="240" w:before="0"/>
        <w:contextualSpacing w:val="0"/>
        <w:rPr>
          <w:del w:id="295" w:date="2015-02-13T23:56:18Z" w:author="Renato Fabbri"/>
        </w:rPr>
      </w:pPr>
      <w:del w:id="295" w:date="2015-02-13T23:56:18Z" w:author="Renato Fabbri">
        <w:r w:rsidRPr="00000000" w:rsidR="00000000" w:rsidDel="00000000">
          <w:rPr>
            <w:rtl w:val="0"/>
          </w:rPr>
        </w:r>
      </w:del>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\includegraphics[width=\columnwidth]{figs/ev0pr11CC}</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\caption{Clustering coefficient versus degree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a window size of $ws = 1000$ email messages, LAU list. The general layout is consistent with the literature: </w:t>
      </w:r>
      <w:ins w:id="296" w:date="2015-02-14T00:03:55Z" w:author="Renato Fabbri">
        <w:r w:rsidRPr="00000000" w:rsidR="00000000" w:rsidDel="00000000">
          <w:rPr>
            <w:rFonts w:cs="Courier New" w:hAnsi="Courier New" w:eastAsia="Courier New" w:ascii="Courier New"/>
            <w:b w:val="0"/>
            <w:sz w:val="20"/>
            <w:rtl w:val="0"/>
          </w:rPr>
          <w:t xml:space="preserve">most </w:t>
        </w:r>
      </w:ins>
      <w:r w:rsidRPr="00000000" w:rsidR="00000000" w:rsidDel="00000000">
        <w:rPr>
          <w:rFonts w:cs="Courier New" w:hAnsi="Courier New" w:eastAsia="Courier New" w:ascii="Courier New"/>
          <w:b w:val="0"/>
          <w:sz w:val="20"/>
          <w:rtl w:val="0"/>
        </w:rPr>
        <w:t xml:space="preserve">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have low clusterization while higher clusterization is gradually more incident as the number of connections is lowered.}</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\label{clust}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contextualSpacing w:val="0"/>
        <w:rPr>
          <w:ins w:id="297" w:date="2015-02-14T02:21:46Z" w:author="Renato Fabbri"/>
        </w:rPr>
      </w:pPr>
      <w:ins w:id="297" w:date="2015-02-14T02:21:46Z" w:author="Renato Fabbri">
        <w:r w:rsidRPr="00000000" w:rsidR="00000000" w:rsidDel="00000000">
          <w:rPr>
            <w:rFonts w:cs="Courier New" w:hAnsi="Courier New" w:eastAsia="Courier New" w:ascii="Courier New"/>
            <w:b w:val="0"/>
            <w:sz w:val="20"/>
            <w:rtl w:val="0"/>
          </w:rPr>
          <w:t xml:space="preserve">\begin{figure} </w:t>
        </w:r>
      </w:ins>
    </w:p>
    <w:p w:rsidP="00000000" w:rsidRPr="00000000" w:rsidR="00000000" w:rsidDel="00000000" w:rsidRDefault="00000000">
      <w:pPr>
        <w:spacing w:lineRule="auto" w:after="0" w:line="240"/>
        <w:contextualSpacing w:val="0"/>
        <w:rPr>
          <w:ins w:id="297" w:date="2015-02-14T02:21:46Z" w:author="Renato Fabbri"/>
        </w:rPr>
      </w:pPr>
      <w:ins w:id="297" w:date="2015-02-14T02:21:46Z" w:author="Renato Fabbri">
        <w:r w:rsidRPr="00000000" w:rsidR="00000000" w:rsidDel="00000000">
          <w:rPr>
            <w:rFonts w:cs="Courier New" w:hAnsi="Courier New" w:eastAsia="Courier New" w:ascii="Courier New"/>
            <w:b w:val="0"/>
            <w:sz w:val="20"/>
            <w:rtl w:val="0"/>
          </w:rPr>
          <w:t xml:space="preserve">   \centering</w:t>
        </w:r>
      </w:ins>
    </w:p>
    <w:p w:rsidP="00000000" w:rsidRPr="00000000" w:rsidR="00000000" w:rsidDel="00000000" w:rsidRDefault="00000000">
      <w:pPr>
        <w:spacing w:lineRule="auto" w:after="0" w:line="240"/>
        <w:contextualSpacing w:val="0"/>
        <w:rPr>
          <w:ins w:id="297" w:date="2015-02-14T02:21:46Z" w:author="Renato Fabbri"/>
        </w:rPr>
      </w:pPr>
      <w:ins w:id="297" w:date="2015-02-14T02:21:46Z" w:author="Renato Fabbri">
        <w:r w:rsidRPr="00000000" w:rsidR="00000000" w:rsidDel="00000000">
          <w:rPr>
            <w:rFonts w:cs="Courier New" w:hAnsi="Courier New" w:eastAsia="Courier New" w:ascii="Courier New"/>
            <w:b w:val="0"/>
            <w:sz w:val="20"/>
            <w:rtl w:val="0"/>
          </w:rPr>
          <w:t xml:space="preserve">        \includegraphics[width=\columnwidth]{figs/ev0pr1PCA}</w:t>
        </w:r>
      </w:ins>
    </w:p>
    <w:p w:rsidP="00000000" w:rsidRPr="00000000" w:rsidR="00000000" w:rsidDel="00000000" w:rsidRDefault="00000000">
      <w:pPr>
        <w:spacing w:lineRule="auto" w:after="0" w:line="240"/>
        <w:contextualSpacing w:val="0"/>
        <w:rPr>
          <w:ins w:id="297" w:date="2015-02-14T02:21:46Z" w:author="Renato Fabbri"/>
        </w:rPr>
      </w:pPr>
      <w:ins w:id="297" w:date="2015-02-14T02:21:46Z" w:author="Renato Fabbri">
        <w:r w:rsidRPr="00000000" w:rsidR="00000000" w:rsidDel="00000000">
          <w:rPr>
            <w:rFonts w:cs="Courier New" w:hAnsi="Courier New" w:eastAsia="Courier New" w:ascii="Courier New"/>
            <w:b w:val="0"/>
            <w:sz w:val="20"/>
            <w:rtl w:val="0"/>
          </w:rPr>
          <w:t xml:space="preserve">    \caption{Scatter plot of vertices for the LAU list using two principal components from a PCA in the metrics space of (in-,  out- and total) degree, (in-,  out- and total) strength, betweenness centrality, clustering coefficient and symmetry-related measurements. The composition of the first three components are shown in Table~\ref{compPCA2} and measure details in Section~\ref{measures}. Most importantly, clustering coefficient is only relevant for third component, being second component representative of symmetry measurements of vertex interactions. Dispersion suggests symmetry related measures are more powerful for characterizing interaction networks than clustering coefficient, specially for hubs and intermediary vertexes.}</w:t>
        </w:r>
      </w:ins>
    </w:p>
    <w:p w:rsidP="00000000" w:rsidRPr="00000000" w:rsidR="00000000" w:rsidDel="00000000" w:rsidRDefault="00000000">
      <w:pPr>
        <w:spacing w:lineRule="auto" w:after="0" w:line="240"/>
        <w:contextualSpacing w:val="0"/>
        <w:rPr>
          <w:ins w:id="297" w:date="2015-02-14T02:21:46Z" w:author="Renato Fabbri"/>
        </w:rPr>
      </w:pPr>
      <w:ins w:id="297" w:date="2015-02-14T02:21:46Z" w:author="Renato Fabbri">
        <w:r w:rsidRPr="00000000" w:rsidR="00000000" w:rsidDel="00000000">
          <w:rPr>
            <w:rFonts w:cs="Courier New" w:hAnsi="Courier New" w:eastAsia="Courier New" w:ascii="Courier New"/>
            <w:b w:val="0"/>
            <w:sz w:val="20"/>
            <w:rtl w:val="0"/>
          </w:rPr>
          <w:t xml:space="preserve">    \label{PCA2}</w:t>
        </w:r>
      </w:ins>
    </w:p>
    <w:p w:rsidP="00000000" w:rsidRPr="00000000" w:rsidR="00000000" w:rsidDel="00000000" w:rsidRDefault="00000000">
      <w:pPr>
        <w:spacing w:lineRule="auto" w:after="0" w:line="240"/>
        <w:contextualSpacing w:val="0"/>
        <w:pPrChange w:id="0" w:date="2015-02-14T02:21:46Z" w:author="Renato Fabbri">
          <w:pPr>
            <w:spacing w:lineRule="auto" w:after="0" w:line="240" w:before="0"/>
            <w:contextualSpacing w:val="0"/>
          </w:pPr>
        </w:pPrChange>
      </w:pPr>
      <w:ins w:id="297" w:date="2015-02-14T02:21:46Z" w:author="Renato Fabbri">
        <w:r w:rsidRPr="00000000" w:rsidR="00000000" w:rsidDel="00000000">
          <w:rPr>
            <w:rFonts w:cs="Courier New" w:hAnsi="Courier New" w:eastAsia="Courier New" w:ascii="Courier New"/>
            <w:b w:val="0"/>
            <w:sz w:val="20"/>
            <w:rtl w:val="0"/>
          </w:rPr>
          <w:t xml:space="preserve">\end{figure}</w:t>
        </w:r>
      </w:ins>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\subsection{</w:t>
      </w:r>
      <w:ins w:id="299" w:date="2015-02-14T02:25:11Z" w:author="Renato Fabbri">
        <w:r w:rsidRPr="00000000" w:rsidR="00000000" w:rsidDel="00000000">
          <w:rPr>
            <w:rFonts w:cs="Courier New" w:hAnsi="Courier New" w:eastAsia="Courier New" w:ascii="Courier New"/>
            <w:b w:val="0"/>
            <w:sz w:val="20"/>
            <w:rtl w:val="0"/>
          </w:rPr>
          <w:t xml:space="preserve">Primitive typology: the </w:t>
        </w:r>
      </w:ins>
      <w:del w:id="299" w:date="2015-02-14T02:25:11Z" w:author="Renato Fabbri">
        <w:r w:rsidRPr="00000000" w:rsidR="00000000" w:rsidDel="00000000">
          <w:rPr>
            <w:rFonts w:cs="Courier New" w:hAnsi="Courier New" w:eastAsia="Courier New" w:ascii="Courier New"/>
            <w:b w:val="0"/>
            <w:sz w:val="20"/>
            <w:rtl w:val="0"/>
          </w:rPr>
          <w:delText xml:space="preserve">A</w:delText>
        </w:r>
      </w:del>
      <w:ins w:id="299" w:date="2015-02-14T02:25:11Z" w:author="Renato Fabbri">
        <w:r w:rsidRPr="00000000" w:rsidR="00000000" w:rsidDel="00000000">
          <w:rPr>
            <w:rFonts w:cs="Courier New" w:hAnsi="Courier New" w:eastAsia="Courier New" w:ascii="Courier New"/>
            <w:b w:val="0"/>
            <w:sz w:val="20"/>
            <w:rtl w:val="0"/>
          </w:rPr>
          <w:t xml:space="preserve">a</w:t>
        </w:r>
      </w:ins>
      <w:r w:rsidRPr="00000000" w:rsidR="00000000" w:rsidDel="00000000">
        <w:rPr>
          <w:rFonts w:cs="Courier New" w:hAnsi="Courier New" w:eastAsia="Courier New" w:ascii="Courier New"/>
          <w:b w:val="0"/>
          <w:sz w:val="20"/>
          <w:rtl w:val="0"/>
        </w:rPr>
        <w:t xml:space="preserve">ctivity of participants from different</w:t>
      </w:r>
      <w:del w:id="300" w:date="2015-02-14T00:06:28Z" w:author="Renato Fabbri">
        <w:r w:rsidRPr="00000000" w:rsidR="00000000" w:rsidDel="00000000">
          <w:rPr>
            <w:rFonts w:cs="Courier New" w:hAnsi="Courier New" w:eastAsia="Courier New" w:ascii="Courier New"/>
            <w:b w:val="0"/>
            <w:sz w:val="20"/>
            <w:rtl w:val="0"/>
          </w:rPr>
          <w:delText xml:space="preserve"> </w:delText>
        </w:r>
      </w:del>
      <w:ins w:id="300" w:date="2015-02-14T00:06:28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Fonts w:cs="Courier New" w:hAnsi="Courier New" w:eastAsia="Courier New" w:ascii="Courier New"/>
          <w:b w:val="0"/>
          <w:sz w:val="20"/>
          <w:rtl w:val="0"/>
        </w:rPr>
        <w:t xml:space="preserve">sectors}</w:t>
      </w:r>
      <w:ins w:id="301" w:date="2015-02-12T17:51:02Z" w:author="Renato Fabbri">
        <w:r w:rsidRPr="00000000" w:rsidR="00000000" w:rsidDel="00000000">
          <w:rPr>
            <w:rFonts w:cs="Courier New" w:hAnsi="Courier New" w:eastAsia="Courier New" w:ascii="Courier New"/>
            <w:b w:val="0"/>
            <w:sz w:val="20"/>
            <w:rtl w:val="0"/>
          </w:rPr>
          <w:t xml:space="preserve">\label{sec:pty}</w:t>
        </w:r>
      </w:ins>
      <w:r w:rsidRPr="00000000" w:rsidR="00000000" w:rsidDel="00000000">
        <w:rPr>
          <w:rtl w:val="0"/>
        </w:rPr>
      </w:r>
    </w:p>
    <w:p w:rsidP="00000000" w:rsidRPr="00000000" w:rsidR="00000000" w:rsidDel="00000000" w:rsidRDefault="00000000">
      <w:pPr>
        <w:spacing w:lineRule="auto" w:after="0" w:line="240" w:before="0"/>
        <w:contextualSpacing w:val="0"/>
        <w:rPr>
          <w:ins w:id="302" w:date="2015-02-14T02:27:49Z" w:author="Renato Fabbri"/>
        </w:rPr>
      </w:pPr>
      <w:ins w:id="302" w:date="2015-02-14T02:27:49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ins w:id="302" w:date="2015-02-14T02:27:49Z" w:author="Renato Fabbri">
        <w:r w:rsidRPr="00000000" w:rsidR="00000000" w:rsidDel="00000000">
          <w:rPr>
            <w:rFonts w:cs="Courier New" w:hAnsi="Courier New" w:eastAsia="Courier New" w:ascii="Courier New"/>
            <w:b w:val="0"/>
            <w:sz w:val="20"/>
            <w:rtl w:val="0"/>
          </w:rPr>
          <w:t xml:space="preserve">This work is aimed at finding common characteristics among (email) interaction networks. Analysis involved primary measures observance and formal criteria for coherent ratios of hub, intermediary and hub sectors. In this process, inspection done by visualizations and raw data manipulations suggests agents typological peculiarities. These are initial observations, which should be further developed as posed in Section~\ref{constDisc}:</w:t>
        </w:r>
      </w:ins>
      <w:r w:rsidRPr="00000000" w:rsidR="00000000" w:rsidDel="00000000">
        <w:rPr>
          <w:rtl w:val="0"/>
        </w:rPr>
      </w:r>
    </w:p>
    <w:p w:rsidP="00000000" w:rsidRPr="00000000" w:rsidR="00000000" w:rsidDel="00000000" w:rsidRDefault="00000000">
      <w:pPr>
        <w:spacing w:lineRule="auto" w:after="0" w:line="240" w:before="0"/>
        <w:contextualSpacing w:val="0"/>
        <w:rPr>
          <w:del w:id="303" w:date="2015-02-14T02:28:18Z" w:author="Renato Fabbri"/>
        </w:rPr>
      </w:pPr>
      <w:del w:id="303" w:date="2015-02-14T02:28:18Z" w:author="Renato Fabbri">
        <w:r w:rsidRPr="00000000" w:rsidR="00000000" w:rsidDel="00000000">
          <w:rPr>
            <w:rFonts w:cs="Courier New" w:hAnsi="Courier New" w:eastAsia="Courier New" w:ascii="Courier New"/>
            <w:b w:val="0"/>
            <w:sz w:val="20"/>
            <w:rtl w:val="0"/>
          </w:rPr>
          <w:delText xml:space="preserve">The tools developed for visualization of network activity and evolution were instrumental for a number of observations, which are summarized below. </w:delText>
        </w:r>
      </w:del>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\begin{itemize}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Core hubs usually have intermittent activity. Very stable activity was found on MET hubs, which motivated its integration to this work. There are reports in the literature of greater stability of participation in smaller communities~\cite{barabasiEvo}, which is the reason why the smaller number of participants in MET was considered coherent with the stable activity of hubs.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Typically, the activity of hubs is trivial: they interact as much as possible, in every occasion with everyone. The activity of peripheral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t>
      </w:r>
      <w:del w:id="304" w:date="2015-02-14T02:31:03Z" w:author="Renato Fabbri">
        <w:r w:rsidRPr="00000000" w:rsidR="00000000" w:rsidDel="00000000">
          <w:rPr>
            <w:rFonts w:cs="Courier New" w:hAnsi="Courier New" w:eastAsia="Courier New" w:ascii="Courier New"/>
            <w:b w:val="0"/>
            <w:sz w:val="20"/>
            <w:rtl w:val="0"/>
          </w:rPr>
          <w:delText xml:space="preserve">activity </w:delText>
        </w:r>
      </w:del>
      <w:r w:rsidRPr="00000000" w:rsidR="00000000" w:rsidDel="00000000">
        <w:rPr>
          <w:rFonts w:cs="Courier New" w:hAnsi="Courier New" w:eastAsia="Courier New" w:ascii="Courier New"/>
          <w:b w:val="0"/>
          <w:sz w:val="20"/>
          <w:rtl w:val="0"/>
        </w:rPr>
        <w:t xml:space="preserve">also follows a simple pattern: they interact very rarely, in very few occasions. </w:t>
      </w:r>
      <w:ins w:id="305" w:date="2015-02-14T02:31:36Z" w:author="Renato Fabbri">
        <w:r w:rsidRPr="00000000" w:rsidR="00000000" w:rsidDel="00000000">
          <w:rPr>
            <w:rFonts w:cs="Courier New" w:hAnsi="Courier New" w:eastAsia="Courier New" w:ascii="Courier New"/>
            <w:b w:val="0"/>
            <w:sz w:val="20"/>
            <w:rtl w:val="0"/>
          </w:rPr>
          <w:t xml:space="preserve">Thereafter</w:t>
        </w:r>
        <w:r w:rsidRPr="00000000" w:rsidR="00000000" w:rsidDel="00000000">
          <w:rPr>
            <w:rFonts w:cs="Courier New" w:hAnsi="Courier New" w:eastAsia="Courier New" w:ascii="Courier New"/>
            <w:b w:val="0"/>
            <w:sz w:val="20"/>
            <w:rtl w:val="0"/>
          </w:rPr>
          <w:t xml:space="preserve">, </w:t>
        </w:r>
      </w:ins>
      <w:del w:id="305" w:date="2015-02-14T02:31:36Z" w:author="Renato Fabbri">
        <w:r w:rsidRPr="00000000" w:rsidR="00000000" w:rsidDel="00000000">
          <w:rPr>
            <w:rFonts w:cs="Courier New" w:hAnsi="Courier New" w:eastAsia="Courier New" w:ascii="Courier New"/>
            <w:b w:val="0"/>
            <w:sz w:val="20"/>
            <w:rtl w:val="0"/>
          </w:rPr>
          <w:delText xml:space="preserve">I</w:delText>
        </w:r>
      </w:del>
      <w:ins w:id="305" w:date="2015-02-14T02:31:36Z" w:author="Renato Fabbri">
        <w:r w:rsidRPr="00000000" w:rsidR="00000000" w:rsidDel="00000000">
          <w:rPr>
            <w:rFonts w:cs="Courier New" w:hAnsi="Courier New" w:eastAsia="Courier New" w:ascii="Courier New"/>
            <w:b w:val="0"/>
            <w:sz w:val="20"/>
            <w:rtl w:val="0"/>
          </w:rPr>
          <w:t xml:space="preserve">i</w:t>
        </w:r>
      </w:ins>
      <w:r w:rsidRPr="00000000" w:rsidR="00000000" w:rsidDel="00000000">
        <w:rPr>
          <w:rFonts w:cs="Courier New" w:hAnsi="Courier New" w:eastAsia="Courier New" w:ascii="Courier New"/>
          <w:b w:val="0"/>
          <w:sz w:val="20"/>
          <w:rtl w:val="0"/>
        </w:rPr>
        <w:t xml:space="preserve">ntermediary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seem responsible for the network structure. For example, intermediary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may exhibit preferential communication to peripheral, intermediary, or hub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can be marked by stable communication partners; can involve stable or intermittent patterns of activity.</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Some of the most active participants receive many responses with relative few messages sent, and rarely are top hubs. These seem as authorities and contrast with participants that respond much more than receive responses.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The most obvious community structure, as observed by high clustering coefficient, is found only in peripheral and intermediary sectors.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\end{itemize}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del w:id="306" w:date="2015-02-14T02:35:22Z" w:author="Renato Fabbri">
        <w:r w:rsidRPr="00000000" w:rsidR="00000000" w:rsidDel="00000000">
          <w:rPr>
            <w:rFonts w:cs="Courier New" w:hAnsi="Courier New" w:eastAsia="Courier New" w:ascii="Courier New"/>
            <w:b w:val="0"/>
            <w:sz w:val="20"/>
            <w:rtl w:val="0"/>
          </w:rPr>
          <w:delText xml:space="preserve">In further work, this initial typology proposed here, characterized by peripheral, intermediary and hub types, can be further scrutinized using concepts involved in other typologies, such Meyer-Briggs, Pavlov or F-Scale.</w:delText>
        </w:r>
      </w:del>
      <w:r w:rsidRPr="00000000" w:rsidR="00000000" w:rsidDel="00000000">
        <w:rPr>
          <w:rtl w:val="0"/>
        </w:rPr>
      </w:r>
    </w:p>
    <w:p w:rsidP="00000000" w:rsidRPr="00000000" w:rsidR="00000000" w:rsidDel="00000000" w:rsidRDefault="00000000">
      <w:pPr>
        <w:spacing w:lineRule="auto" w:after="0" w:line="240" w:before="0"/>
        <w:contextualSpacing w:val="0"/>
        <w:rPr>
          <w:ins w:id="307" w:date="2015-02-14T02:35:23Z" w:author="Renato Fabbri"/>
        </w:rPr>
      </w:pPr>
      <w:ins w:id="307" w:date="2015-02-14T02:35:23Z" w:author="Renato Fabbri">
        <w:r w:rsidRPr="00000000" w:rsidR="00000000" w:rsidDel="00000000">
          <w:rPr>
            <w:rFonts w:cs="Courier New" w:hAnsi="Courier New" w:eastAsia="Courier New" w:ascii="Courier New"/>
            <w:b w:val="0"/>
            <w:sz w:val="20"/>
            <w:rtl w:val="0"/>
          </w:rPr>
          <w:t xml:space="preserve">This ``primitive typology'', characterized by peripheral, intermediary and hub types, can be further scrutinized using concepts involved in other typologies, such Meyer-Briggs, Pavlov or F-Scale. This has no pretension of being a direct result from numeric analysis, it is a description refinement of the found structure, in typological terms. Although initial, this bridges human and exact sciences in the most pertinent way authors were able to, as is herein considered a result.</w:t>
        </w:r>
      </w:ins>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\section{Conclusions and future work}</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Characterization of interaction networks resulted from stability observations. Along temporal activity statistics, this work reports the stability of the principal components (in the concentration of dispersion and composition) and of the ternary partitioning (periphery, intermediary, hubs) relative sizes, evident in the comparison with the Erd\"os-R\'enyi model.</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\subsection{Further work}</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task of delivering a first and general characterization of chosen interaction networks involved starting a larger effort. The different aspects covered requires not only different analytical background, but also considerations about textual production and social psychology. These are receiving attention within dedicated works and are summarized in this section.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\subsubsection{Constancy of general characteristics eases tipologization}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Regarding topological aspects of interaction networks, further work should inspect other measures in each of the three connective sectors: hubs, intermediary and peripher</w:t>
      </w:r>
      <w:ins w:id="308" w:date="2015-02-14T02:39:07Z" w:author="Renato Fabbri">
        <w:r w:rsidRPr="00000000" w:rsidR="00000000" w:rsidDel="00000000">
          <w:rPr>
            <w:rFonts w:cs="Courier New" w:hAnsi="Courier New" w:eastAsia="Courier New" w:ascii="Courier New"/>
            <w:b w:val="0"/>
            <w:sz w:val="20"/>
            <w:rtl w:val="0"/>
          </w:rPr>
          <w:t xml:space="preserve">y</w:t>
        </w:r>
      </w:ins>
      <w:del w:id="308" w:date="2015-02-14T02:39:07Z" w:author="Renato Fabbri">
        <w:r w:rsidRPr="00000000" w:rsidR="00000000" w:rsidDel="00000000">
          <w:rPr>
            <w:rFonts w:cs="Courier New" w:hAnsi="Courier New" w:eastAsia="Courier New" w:ascii="Courier New"/>
            <w:b w:val="0"/>
            <w:sz w:val="20"/>
            <w:rtl w:val="0"/>
          </w:rPr>
          <w:delText xml:space="preserve">al</w:delText>
        </w:r>
      </w:del>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del w:id="309" w:date="2015-02-14T02:39:32Z" w:author="Renato Fabbri">
        <w:r w:rsidRPr="00000000" w:rsidR="00000000" w:rsidDel="00000000">
          <w:rPr>
            <w:rFonts w:cs="Courier New" w:hAnsi="Courier New" w:eastAsia="Courier New" w:ascii="Courier New"/>
            <w:b w:val="0"/>
            <w:sz w:val="20"/>
            <w:rtl w:val="0"/>
          </w:rPr>
          <w:delText xml:space="preserve"> </w:delText>
        </w:r>
      </w:del>
      <w:r w:rsidRPr="00000000" w:rsidR="00000000" w:rsidDel="00000000">
        <w:rPr>
          <w:rFonts w:cs="Courier New" w:hAnsi="Courier New" w:eastAsia="Courier New" w:ascii="Courier New"/>
          <w:b w:val="0"/>
          <w:sz w:val="20"/>
          <w:rtl w:val="0"/>
        </w:rPr>
        <w:t xml:space="preserve">Observance of attributes with greater contribution to principal components of LDA should reveal best chances to present these three sections as clusters in the network measurements space. Another possibility, specially for a brute-force characterization of such sectors, is to remove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degree close to $k_1$ or $k_2$ depicted in figure~\ref{fig:setores}. The subtraction $\widetilde{P}(k)-P(k)$ should result in two positive clusters for periphery and hubs, and a negative cluster for intermediary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This might support classification of the three sectors by clustering, a more traditional approach to classification.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Observed networks were coherent with literature in different aspects, such as concentration of activity, and clusterization versus connectivity patterns. Even so, analysis of data from other virtual environments, such as Facebook, Twitter and LinkedIn, might help understanding how general are these structures and what are convenient uses.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 </w:t>
      </w:r>
      <w:ins w:id="310" w:date="2015-02-14T02:42:28Z" w:author="Renato Fabbri">
        <w:r w:rsidRPr="00000000" w:rsidR="00000000" w:rsidDel="00000000">
          <w:rPr>
            <w:rFonts w:cs="Courier New" w:hAnsi="Courier New" w:eastAsia="Courier New" w:ascii="Courier New"/>
            <w:b w:val="0"/>
            <w:sz w:val="20"/>
            <w:rtl w:val="0"/>
          </w:rPr>
          <w:t xml:space="preserve">paired</w:t>
        </w:r>
      </w:ins>
      <w:del w:id="310" w:date="2015-02-14T02:42:28Z" w:author="Renato Fabbri">
        <w:r w:rsidRPr="00000000" w:rsidR="00000000" w:rsidDel="00000000">
          <w:rPr>
            <w:rFonts w:cs="Courier New" w:hAnsi="Courier New" w:eastAsia="Courier New" w:ascii="Courier New"/>
            <w:b w:val="0"/>
            <w:sz w:val="20"/>
            <w:rtl w:val="0"/>
          </w:rPr>
          <w:delText xml:space="preserve">related</w:delText>
        </w:r>
      </w:del>
      <w:r w:rsidRPr="00000000" w:rsidR="00000000" w:rsidDel="00000000">
        <w:rPr>
          <w:rFonts w:cs="Courier New" w:hAnsi="Courier New" w:eastAsia="Courier New" w:ascii="Courier New"/>
          <w:b w:val="0"/>
          <w:sz w:val="20"/>
          <w:rtl w:val="0"/>
        </w:rPr>
        <w:t xml:space="preserve"> </w:t>
      </w:r>
      <w:ins w:id="311" w:date="2015-02-14T02:42:33Z" w:author="Renato Fabbri">
        <w:r w:rsidRPr="00000000" w:rsidR="00000000" w:rsidDel="00000000">
          <w:rPr>
            <w:rFonts w:cs="Courier New" w:hAnsi="Courier New" w:eastAsia="Courier New" w:ascii="Courier New"/>
            <w:b w:val="0"/>
            <w:sz w:val="20"/>
            <w:rtl w:val="0"/>
          </w:rPr>
          <w:t xml:space="preserve">article</w:t>
        </w:r>
      </w:ins>
      <w:del w:id="311" w:date="2015-02-14T02:42:33Z" w:author="Renato Fabbri">
        <w:r w:rsidRPr="00000000" w:rsidR="00000000" w:rsidDel="00000000">
          <w:rPr>
            <w:rFonts w:cs="Courier New" w:hAnsi="Courier New" w:eastAsia="Courier New" w:ascii="Courier New"/>
            <w:b w:val="0"/>
            <w:sz w:val="20"/>
            <w:rtl w:val="0"/>
          </w:rPr>
          <w:delText xml:space="preserve">work</w:delText>
        </w:r>
      </w:del>
      <w:r w:rsidRPr="00000000" w:rsidR="00000000" w:rsidDel="00000000">
        <w:rPr>
          <w:rFonts w:cs="Courier New" w:hAnsi="Courier New" w:eastAsia="Courier New" w:ascii="Courier New"/>
          <w:b w:val="0"/>
          <w:sz w:val="20"/>
          <w:rtl w:val="0"/>
        </w:rPr>
        <w:t xml:space="preserve"> </w:t>
      </w:r>
      <w:del w:id="312" w:date="2015-02-14T02:42:48Z" w:author="Renato Fabbri">
        <w:r w:rsidRPr="00000000" w:rsidR="00000000" w:rsidDel="00000000">
          <w:rPr>
            <w:rFonts w:cs="Courier New" w:hAnsi="Courier New" w:eastAsia="Courier New" w:ascii="Courier New"/>
            <w:b w:val="0"/>
            <w:sz w:val="20"/>
            <w:rtl w:val="0"/>
          </w:rPr>
          <w:delText xml:space="preserve">observed </w:delText>
        </w:r>
      </w:del>
      <w:ins w:id="312" w:date="2015-02-14T02:42:48Z" w:author="Renato Fabbri">
        <w:r w:rsidRPr="00000000" w:rsidR="00000000" w:rsidDel="00000000">
          <w:rPr>
            <w:rFonts w:cs="Courier New" w:hAnsi="Courier New" w:eastAsia="Courier New" w:ascii="Courier New"/>
            <w:b w:val="0"/>
            <w:sz w:val="20"/>
            <w:rtl w:val="0"/>
          </w:rPr>
          <w:t xml:space="preserve"> is dedicated to </w:t>
        </w:r>
      </w:ins>
      <w:r w:rsidRPr="00000000" w:rsidR="00000000" w:rsidDel="00000000">
        <w:rPr>
          <w:rFonts w:cs="Courier New" w:hAnsi="Courier New" w:eastAsia="Courier New" w:ascii="Courier New"/>
          <w:b w:val="0"/>
          <w:sz w:val="20"/>
          <w:rtl w:val="0"/>
        </w:rPr>
        <w:t xml:space="preserve">textual production of</w:t>
      </w:r>
      <w:ins w:id="313" w:date="2015-02-14T02:42:51Z" w:author="Renato Fabbri">
        <w:r w:rsidRPr="00000000" w:rsidR="00000000" w:rsidDel="00000000">
          <w:rPr>
            <w:rFonts w:cs="Courier New" w:hAnsi="Courier New" w:eastAsia="Courier New" w:ascii="Courier New"/>
            <w:b w:val="0"/>
            <w:sz w:val="20"/>
            <w:rtl w:val="0"/>
          </w:rPr>
          <w:t xml:space="preserve"> the</w:t>
        </w:r>
      </w:ins>
      <w:r w:rsidRPr="00000000" w:rsidR="00000000" w:rsidDel="00000000">
        <w:rPr>
          <w:rFonts w:cs="Courier New" w:hAnsi="Courier New" w:eastAsia="Courier New" w:ascii="Courier New"/>
          <w:b w:val="0"/>
          <w:sz w:val="20"/>
          <w:rtl w:val="0"/>
        </w:rPr>
        <w:t xml:space="preserve"> network sectors~\cite{rcText}. Resulting knowledge purposes networks and participants tipologization, and both topological and textual analysis should foster characterization of interaction networks and participation incidences.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Stability reported in this article eases tipologization of outliers and more usual participation patterns.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\subsubsection{Results exploitation}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Usage of such characteristics are taking place in linked data and electronic government technologies~\cite{ops,opa,ensaio}. Further steps involve elaboration and tests of social dynamics that takes advantages of these results.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\begin{Acknowledgments}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Renato Fabbri is grateful to CNPq (process: 140860/2013-4,</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project 870336/1997-5), United Nations Development Program (PNUD/ONU, contract: 2013/000566; project BRA/12/018)  and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Postgraduate Committee of the IFSC/USP. This author is also grateful for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American Jewish Committee for maintaining an online copy of the Adorno book</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used on the epigraph~\cite{adorno}. Authors thank</w:t>
      </w:r>
      <w:del w:id="314" w:date="2015-02-14T02:44:37Z" w:author="Renato Fabbri">
        <w:r w:rsidRPr="00000000" w:rsidR="00000000" w:rsidDel="00000000">
          <w:rPr>
            <w:rFonts w:cs="Courier New" w:hAnsi="Courier New" w:eastAsia="Courier New" w:ascii="Courier New"/>
            <w:b w:val="0"/>
            <w:sz w:val="20"/>
            <w:rtl w:val="0"/>
          </w:rPr>
          <w:delText xml:space="preserve">s</w:delText>
        </w:r>
      </w:del>
      <w:r w:rsidRPr="00000000" w:rsidR="00000000" w:rsidDel="00000000">
        <w:rPr>
          <w:rFonts w:cs="Courier New" w:hAnsi="Courier New" w:eastAsia="Courier New" w:ascii="Courier New"/>
          <w:b w:val="0"/>
          <w:sz w:val="20"/>
          <w:rtl w:val="0"/>
        </w:rPr>
        <w:t xml:space="preserve"> GMANE creators and maintainers, specifically: GMANE is run by Lars Magne Ingebrigtsen, and the administrators are Tom Koelman, Jason R. Mastaler, Steinar Bang, Jon Ericson, Wolfgang Schnerring, Sebastian D.B. Krause, Nicolas Bareil, Raymond Scholz, and Adam Sjøgren. Authors thank referred email lists communities and welcome feedback as core contribution to this, and similar, research.</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\end{acknowledgments}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\appendix</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\section{</w:t>
      </w:r>
      <w:ins w:id="315" w:date="2015-02-12T15:14:00Z" w:author="Renato Fabbri">
        <w:r w:rsidRPr="00000000" w:rsidR="00000000" w:rsidDel="00000000">
          <w:rPr>
            <w:rFonts w:cs="Courier New" w:hAnsi="Courier New" w:eastAsia="Courier New" w:ascii="Courier New"/>
            <w:b w:val="0"/>
            <w:sz w:val="20"/>
            <w:rtl w:val="0"/>
          </w:rPr>
          <w:t xml:space="preserve">E</w:t>
        </w:r>
      </w:ins>
      <w:del w:id="315" w:date="2015-02-12T15:14:00Z" w:author="Renato Fabbri">
        <w:r w:rsidRPr="00000000" w:rsidR="00000000" w:rsidDel="00000000">
          <w:rPr>
            <w:rFonts w:cs="Courier New" w:hAnsi="Courier New" w:eastAsia="Courier New" w:ascii="Courier New"/>
            <w:b w:val="0"/>
            <w:sz w:val="20"/>
            <w:rtl w:val="0"/>
          </w:rPr>
          <w:delText xml:space="preserve">Derivation of e</w:delText>
        </w:r>
      </w:del>
      <w:r w:rsidRPr="00000000" w:rsidR="00000000" w:rsidDel="00000000">
        <w:rPr>
          <w:rFonts w:cs="Courier New" w:hAnsi="Courier New" w:eastAsia="Courier New" w:ascii="Courier New"/>
          <w:b w:val="0"/>
          <w:sz w:val="20"/>
          <w:rtl w:val="0"/>
        </w:rPr>
        <w:t xml:space="preserve">dge existence probability in a directed network without self-loops}\label{ap:ded}</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 $\mathcal{N}$ a directed network without self-loops with $z$ edges and $N$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The probability that an edge exists between two arbitrary vertex is $p_e=\frac{z}{max( \text{number of edges} |\ \text{N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where $max( \text{number of edges} |\ \text{N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})=2[(N-1)+(N-2)...1]=2[\sum_1^{N-1}i]=2[\frac{N(N-1)}{2}]$ is the maximum number of edges for a network with $N$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Therefore: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\begin{align}</w:t>
      </w:r>
    </w:p>
    <w:p w:rsidP="00000000" w:rsidRPr="00000000" w:rsidR="00000000" w:rsidDel="00000000" w:rsidRDefault="00000000">
      <w:pPr>
        <w:spacing w:lineRule="auto" w:after="0" w:line="240" w:before="0"/>
        <w:contextualSpacing w:val="0"/>
        <w:rPr>
          <w:del w:id="317" w:date="2015-02-14T02:45:57Z" w:author="Renato Fabbri"/>
        </w:rPr>
      </w:pPr>
      <w:r w:rsidRPr="00000000" w:rsidR="00000000" w:rsidDel="00000000">
        <w:rPr>
          <w:rFonts w:cs="Courier New" w:hAnsi="Courier New" w:eastAsia="Courier New" w:ascii="Courier New"/>
          <w:b w:val="0"/>
          <w:sz w:val="20"/>
          <w:rtl w:val="0"/>
        </w:rPr>
        <w:t xml:space="preserve">    p_e&amp;=\frac{z}{max( \text{number of edges} |\ \text{N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del w:id="316" w:date="2015-02-14T02:46:10Z" w:author="Renato Fabbri">
        <w:r w:rsidRPr="00000000" w:rsidR="00000000" w:rsidDel="00000000">
          <w:rPr>
            <w:rFonts w:cs="Courier New" w:hAnsi="Courier New" w:eastAsia="Courier New" w:ascii="Courier New"/>
            <w:b w:val="0"/>
            <w:sz w:val="20"/>
            <w:rtl w:val="0"/>
          </w:rPr>
          <w:delText xml:space="preserve">=\nonumber</w:delText>
        </w:r>
      </w:del>
      <w:ins w:id="316" w:date="2015-02-14T02:46:10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Fonts w:cs="Courier New" w:hAnsi="Courier New" w:eastAsia="Courier New" w:ascii="Courier New"/>
          <w:b w:val="0"/>
          <w:sz w:val="20"/>
          <w:rtl w:val="0"/>
        </w:rPr>
        <w:t xml:space="preserve">\\</w:t>
      </w:r>
      <w:del w:id="317" w:date="2015-02-14T02:45:57Z" w:author="Renato Fabbri">
        <w:r w:rsidRPr="00000000" w:rsidR="00000000" w:rsidDel="00000000">
          <w:rPr>
            <w:rtl w:val="0"/>
          </w:rPr>
        </w:r>
      </w:del>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&amp;=\frac{z}{2[(N-1)+(N-2)+...+1]}=\frac{z}{2\frac{N(N-1)}{2}}</w:t>
      </w:r>
      <w:del w:id="318" w:date="2015-02-14T02:46:24Z" w:author="Renato Fabbri">
        <w:r w:rsidRPr="00000000" w:rsidR="00000000" w:rsidDel="00000000">
          <w:rPr>
            <w:rFonts w:cs="Courier New" w:hAnsi="Courier New" w:eastAsia="Courier New" w:ascii="Courier New"/>
            <w:b w:val="0"/>
            <w:sz w:val="20"/>
            <w:rtl w:val="0"/>
          </w:rPr>
          <w:delText xml:space="preserve">=\nonumber</w:delText>
        </w:r>
      </w:del>
      <w:ins w:id="318" w:date="2015-02-14T02:46:24Z" w:author="Renato Fabbri">
        <w:r w:rsidRPr="00000000" w:rsidR="00000000" w:rsidDel="00000000">
          <w:rPr>
            <w:rFonts w:cs="Courier New" w:hAnsi="Courier New" w:eastAsia="Courier New" w:ascii="Courier New"/>
            <w:b w:val="0"/>
            <w:sz w:val="20"/>
            <w:rtl w:val="0"/>
          </w:rPr>
          <w:t xml:space="preserve"> </w:t>
        </w:r>
      </w:ins>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p_e &amp;=\frac{z}{N(N-1)}</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\end{align}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del w:id="319" w:date="2015-02-14T02:45:39Z" w:author="Renato Fabbri">
        <w:commentRangeStart w:id="11"/>
        <w:r w:rsidRPr="00000000" w:rsidR="00000000" w:rsidDel="00000000">
          <w:rPr>
            <w:rFonts w:cs="Courier New" w:hAnsi="Courier New" w:eastAsia="Courier New" w:ascii="Courier New"/>
            <w:b w:val="0"/>
            <w:sz w:val="20"/>
            <w:rtl w:val="0"/>
          </w:rPr>
          <w:delText xml:space="preserve">O material abaixo poderia ser juntado ao Related Work na Seção II, não?</w:delText>
        </w:r>
      </w:del>
      <w:commentRangeEnd w:id="11"/>
      <w:r w:rsidRPr="00000000" w:rsidR="00000000" w:rsidDel="00000000">
        <w:commentReference w:id="11"/>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\section{Further consideration of related work}\label{sec:fure}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Unreciprocated edges often exceed 50\%, which matches empirical evidence reported in~\cite{newmanEvolving}. Although no correlation of topological characteristics and geographical position was found in a pertinent study~\cite{barabasiGeo}, geographical incidences should be present in further refinement of the analysis.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The seminal Nature Letter by Palla, Barab{\'a}si and Vicsek~\cite{barabasiEvo} has strong confluence with this work, suggesting that smaller size of MET community is responsible for the stronger hubs observed.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Controllability of these networks is also an uncovered issue. These has unintuitive properties and might bring into forefront crucial differences between email interaction networks and interaction networks in Facebook or Twitter~\cite{barabasiControlCapacity,barabasiControlCentrality,barabasiControllability}.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color w:val="000000"/>
          <w:sz w:val="20"/>
          <w:highlight w:val="yellow"/>
          <w:rtl w:val="0"/>
        </w:rPr>
        <w:t xml:space="preserve">Gender related behavior in mobile phone datasets has been reported~\cite{barabasiSex}. This can be further investigated to hold in email lists and in evolving terms as community oriented, non-private interactions takes are drawn from public email groups with hundreds or thousands of participants.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ins w:id="320" w:date="2015-02-12T16:36:28Z" w:author="Renato Fabbri"/>
        </w:rPr>
      </w:pPr>
      <w:r w:rsidRPr="00000000" w:rsidR="00000000" w:rsidDel="00000000">
        <w:rPr>
          <w:rFonts w:cs="Courier New" w:hAnsi="Courier New" w:eastAsia="Courier New" w:ascii="Courier New"/>
          <w:b w:val="0"/>
          <w:color w:val="000000"/>
          <w:sz w:val="20"/>
          <w:highlight w:val="yellow"/>
          <w:rtl w:val="0"/>
        </w:rPr>
        <w:t xml:space="preserve">Considered years altogether, tenths of thousands of participants can post on a list. The most active lists usually reaches a few thousands of participants. Analysis of resulting data might lead to deeper insights in community-related network evolution~\cite{GMANE}.</w:t>
      </w:r>
      <w:ins w:id="320" w:date="2015-02-12T16:36:28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320" w:date="2015-02-12T16:36:28Z" w:author="Renato Fabbri"/>
        </w:rPr>
      </w:pPr>
      <w:ins w:id="320" w:date="2015-02-12T16:36:28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320" w:date="2015-02-12T16:36:28Z" w:author="Renato Fabbri"/>
        </w:rPr>
      </w:pPr>
      <w:ins w:id="320" w:date="2015-02-12T16:36:28Z" w:author="Renato Fabbri">
        <w:r w:rsidRPr="00000000" w:rsidR="00000000" w:rsidDel="00000000">
          <w:rPr>
            <w:rFonts w:cs="Courier New" w:hAnsi="Courier New" w:eastAsia="Courier New" w:ascii="Courier New"/>
            <w:b w:val="0"/>
            <w:color w:val="000000"/>
            <w:sz w:val="20"/>
            <w:highlight w:val="yellow"/>
            <w:rtl w:val="0"/>
          </w:rPr>
          <w:t xml:space="preserve">\subsection{Paired article to analyse textual production}</w:t>
        </w:r>
      </w:ins>
    </w:p>
    <w:p w:rsidP="00000000" w:rsidRPr="00000000" w:rsidR="00000000" w:rsidDel="00000000" w:rsidRDefault="00000000">
      <w:pPr>
        <w:spacing w:lineRule="auto" w:after="0" w:line="240" w:before="0"/>
        <w:contextualSpacing w:val="0"/>
        <w:rPr>
          <w:ins w:id="320" w:date="2015-02-12T16:36:28Z" w:author="Renato Fabbri"/>
        </w:rPr>
      </w:pPr>
      <w:ins w:id="320" w:date="2015-02-12T16:36:28Z" w:author="Renato Fabbri">
        <w:r w:rsidRPr="00000000" w:rsidR="00000000" w:rsidDel="00000000">
          <w:rPr>
            <w:rFonts w:cs="Courier New" w:hAnsi="Courier New" w:eastAsia="Courier New" w:ascii="Courier New"/>
            <w:b w:val="0"/>
            <w:color w:val="000000"/>
            <w:sz w:val="20"/>
            <w:highlight w:val="yellow"/>
            <w:rtl w:val="0"/>
          </w:rPr>
          <w:t xml:space="preserve">Significative differences in the textual production of each connective sector of the network (periphery, intermediary, hubs) is repported in an article by the same research group~\cite{rcText}.</w:t>
        </w:r>
      </w:ins>
    </w:p>
    <w:p w:rsidP="00000000" w:rsidRPr="00000000" w:rsidR="00000000" w:rsidDel="00000000" w:rsidRDefault="00000000">
      <w:pPr>
        <w:spacing w:lineRule="auto" w:after="0" w:line="240" w:before="0"/>
        <w:contextualSpacing w:val="0"/>
        <w:rPr>
          <w:ins w:id="320" w:date="2015-02-12T16:36:28Z" w:author="Renato Fabbri"/>
        </w:rPr>
      </w:pPr>
      <w:ins w:id="320" w:date="2015-02-12T16:36:28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ins w:id="320" w:date="2015-02-12T16:36:28Z" w:author="Renato Fabbri">
        <w:r w:rsidRPr="00000000" w:rsidR="00000000" w:rsidDel="00000000">
          <w:rPr>
            <w:rFonts w:cs="Courier New" w:hAnsi="Courier New" w:eastAsia="Courier New" w:ascii="Courier New"/>
            <w:b w:val="0"/>
            <w:color w:val="000000"/>
            <w:sz w:val="20"/>
            <w:highlight w:val="yellow"/>
            <w:rtl w:val="0"/>
          </w:rPr>
          <w:t xml:space="preserve">\subsection{The Versinus visualization method for evolving complex networks}</w:t>
        </w:r>
      </w:ins>
      <w:r w:rsidRPr="00000000" w:rsidR="00000000" w:rsidDel="00000000">
        <w:rPr>
          <w:rtl w:val="0"/>
        </w:rPr>
      </w:r>
    </w:p>
    <w:p w:rsidP="00000000" w:rsidRPr="00000000" w:rsidR="00000000" w:rsidDel="00000000" w:rsidRDefault="00000000">
      <w:pPr>
        <w:spacing w:lineRule="auto" w:after="0" w:line="240" w:before="0"/>
        <w:contextualSpacing w:val="0"/>
        <w:rPr>
          <w:ins w:id="321" w:date="2015-02-12T16:36:48Z" w:author="Renato Fabbri"/>
        </w:rPr>
      </w:pPr>
      <w:ins w:id="321" w:date="2015-02-12T16:36:48Z" w:author="Renato Fabbri">
        <w:r w:rsidRPr="00000000" w:rsidR="00000000" w:rsidDel="00000000">
          <w:rPr>
            <w:rtl w:val="0"/>
          </w:rPr>
        </w:r>
      </w:ins>
    </w:p>
    <w:p w:rsidP="00000000" w:rsidRPr="00000000" w:rsidR="00000000" w:rsidDel="00000000" w:rsidRDefault="00000000">
      <w:pPr>
        <w:spacing w:lineRule="auto" w:after="0" w:line="240" w:before="0"/>
        <w:contextualSpacing w:val="0"/>
        <w:rPr>
          <w:ins w:id="321" w:date="2015-02-12T16:36:48Z" w:author="Renato Fabbri"/>
        </w:rPr>
      </w:pPr>
      <w:ins w:id="321" w:date="2015-02-12T16:36:48Z" w:author="Renato Fabbri">
        <w:r w:rsidRPr="00000000" w:rsidR="00000000" w:rsidDel="00000000">
          <w:rPr>
            <w:rtl w:val="0"/>
          </w:rPr>
        </w:r>
      </w:ins>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\section{Data and scripts}\label{scripts}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Messages are downloaded from </w:t>
      </w:r>
      <w:ins w:id="322" w:date="2015-02-14T02:47:48Z" w:author="Renato Fabbri">
        <w:r w:rsidRPr="00000000" w:rsidR="00000000" w:rsidDel="00000000">
          <w:rPr>
            <w:rFonts w:cs="Courier New" w:hAnsi="Courier New" w:eastAsia="Courier New" w:ascii="Courier New"/>
            <w:b w:val="0"/>
            <w:sz w:val="20"/>
            <w:rtl w:val="0"/>
          </w:rPr>
          <w:t xml:space="preserve">the </w:t>
        </w:r>
      </w:ins>
      <w:r w:rsidRPr="00000000" w:rsidR="00000000" w:rsidDel="00000000">
        <w:rPr>
          <w:rFonts w:cs="Courier New" w:hAnsi="Courier New" w:eastAsia="Courier New" w:ascii="Courier New"/>
          <w:b w:val="0"/>
          <w:sz w:val="20"/>
          <w:rtl w:val="0"/>
        </w:rPr>
        <w:t xml:space="preserve">GMANE database by RSS in the mbox email text format.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They are requested one by one to avoid reaching maximum size of the requests accepted by</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GMANE API.</w:t>
      </w:r>
      <w:del w:id="323" w:date="2015-02-14T02:47:59Z" w:author="Renato Fabbri">
        <w:r w:rsidRPr="00000000" w:rsidR="00000000" w:rsidDel="00000000">
          <w:rPr>
            <w:rFonts w:cs="Courier New" w:hAnsi="Courier New" w:eastAsia="Courier New" w:ascii="Courier New"/>
            <w:b w:val="0"/>
            <w:sz w:val="20"/>
            <w:rtl w:val="0"/>
          </w:rPr>
          <w:delText xml:space="preserve"> </w:delText>
        </w:r>
      </w:del>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Every message has about 30 fields, from which the following are crucial</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for the present work:</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\begin{itemize}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``From'' field, as it specifies the sender of the message, in the usual format of ``First\_name Last\_Name $&lt;email&gt;$''.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``Date'' field, which is given with the resolution of a second.</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``Message-ID'', important to state antecedent/consequent relation between messages and therefore from an author to a replier.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\item ``References'', has the ID of the message it is an answer to, if any, and earlier messages in the thread.</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\end{itemize}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Field ``In-Reply-To'' has only the ID of the message it replies and can be sometimes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 shortcut or an alternative to ``References''. Also, the textual content of the messages,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accessed through ``payload'' method of the mbox message object, is of central interest and</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authors dedicated an article to include the textual content of the messages to the analysis~\cite{rcText}.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\subsection{Python scripts}\label{ap:os}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Basic constructs for obtaining all results are the product of scripts written in the Python programming language. These are kept in a public git repository for backup and sharing with research community~\cite{scriptsFim}. Core scripts, for deriving structures and results exhibited in this article, are in the LEIAME file.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\subsection{Third party libraries and software}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The programming framework used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is mainly Python-based, with emphasis on usual</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scientific tools. More specifically,</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scripts where written for 2.7.3 version of Python,</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with the following third party libraries: Numpy, Pylab/Matplotlib, NetworkX, IGraph.</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Behind the scenes, Graphviz is accessed via PyGraphviz to make network drawings.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\section{Tables}\label{sectables}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\clearpage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\subsection{PCA tables}\label{sec:pcat}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\begin{table}[H]</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\caption{Principal components composition in the simplest case: with degree, clustering coefficient and betweenness centrality. LAU list, $ws=1000$ messages in 20 disjoint positioning was used for statistics. The first component is a weighted average of degree and betweenness centrality. The second component is mostly clustering coefficient. The first and second components represent more than 95\% of total variance.</w:t>
      </w:r>
      <w:ins w:id="324" w:date="2015-02-14T02:52:33Z" w:author="Renato Fabbri">
        <w:r w:rsidRPr="00000000" w:rsidR="00000000" w:rsidDel="00000000">
          <w:rPr>
            <w:rFonts w:cs="Courier New" w:hAnsi="Courier New" w:eastAsia="Courier New" w:ascii="Courier New"/>
            <w:b w:val="0"/>
            <w:sz w:val="20"/>
            <w:rtl w:val="0"/>
          </w:rPr>
          <w:t xml:space="preserve"> </w:t>
        </w:r>
        <w:r w:rsidRPr="00000000" w:rsidR="00000000" w:rsidDel="00000000">
          <w:rPr>
            <w:rFonts w:cs="Courier New" w:hAnsi="Courier New" w:eastAsia="Courier New" w:ascii="Courier New"/>
            <w:b w:val="0"/>
            <w:sz w:val="20"/>
            <w:rtl w:val="0"/>
          </w:rPr>
          <w:t xml:space="preserve">The $\labmda$ line holds the percentage of total variance attributed to each component.</w:t>
        </w:r>
      </w:ins>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\begin{tabular}{|l|c|c| c|c| c|c|}\hline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\multicolumn{2}{c|}{PC1}          &amp; \multicolumn{2}{c|}{PC2} &amp; \multicolumn{2}{c|}{PC3}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$\mu$            &amp; $\sigma$ &amp; $\mu$         &amp; $\sigma$ &amp; $\mu$ &amp; $\sigma$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       &amp; {\bf 48.02}   &amp; 1.39     &amp; 2.82          &amp; 1.74     &amp; 48.09  &amp; 0.32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$cc$      &amp; 4.12          &amp; 2.94     &amp; {\bf 90.45}   &amp; 3.98     &amp; 3.98  &amp; 0.77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$bt$      &amp; {\bf 47.87}   &amp; 1.55     &amp; 6.74          &amp; 4.08     &amp; 47.93 &amp; 0.46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$\lambda$ &amp; 64.67         &amp; 0.52     &amp; 33.26         &amp; 0.23     &amp; 2.08  &amp; 0.40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\end{tabular}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\label{compPCA0}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\end{table}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del w:id="325" w:date="2015-02-14T02:52:41Z" w:author="Renato Fabbri">
        <w:r w:rsidRPr="00000000" w:rsidR="00000000" w:rsidDel="00000000">
          <w:rPr>
            <w:rFonts w:cs="Courier New" w:hAnsi="Courier New" w:eastAsia="Courier New" w:ascii="Courier New"/>
            <w:b w:val="0"/>
            <w:color w:val="000000"/>
            <w:sz w:val="20"/>
            <w:highlight w:val="yellow"/>
            <w:rtl w:val="0"/>
          </w:rPr>
          <w:delText xml:space="preserve">A variável lambda não foi definida</w:delText>
        </w:r>
      </w:del>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\begin{table}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\caption{Principal components composition in percentages. LAU list, $ws=1000$ messages in 20 disjoint positioning was used for statistics. First component is a weighted average sum of degree and strength and betweenness centrality. The second component is mostly related to the  clustering coefficient. The first and second components represent more than 90\% of the variance.}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\begin{tabular}{|l|c|c| c|c| c|c|}\hline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\multicolumn{2}{c|}{PC1} &amp; \multicolumn{2}{c|}{PC2} &amp; \multicolumn{2}{c|}{PC3}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$\mu$ &amp; $\sigma$ &amp; $\mu$ &amp; $\sigma$ &amp; $\mu$ &amp; $\sigma$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       &amp; {\bf 14.58} &amp; 0.14 &amp; 0.43  &amp; 0.35 &amp; 1.51  &amp; 1.08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$d^{in}$  &amp; {\bf 14.12} &amp; 0.14 &amp; 1.71  &amp; 1.22 &amp; 17.80 &amp; 6.20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$d^{out}$ &amp; {\bf 13.95} &amp; 0.12 &amp; 2.80  &amp; 1.83 &amp; 21.15 &amp; 5.62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       &amp; {\bf 14.48} &amp; 0.13 &amp; 0.78  &amp; 0.65 &amp; 5.51  &amp; 4.71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$s^{in}$  &amp; {\bf 14.10} &amp; 0.14 &amp; 2.17  &amp; 1.28 &amp; 17.32 &amp; 6.11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$s^{out}$ &amp; {\bf 14.05} &amp; 0.13 &amp; 2.08  &amp; 1.14 &amp; 19.31 &amp; 4.86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$cc$      &amp; 0.99        &amp; 0.70 &amp; {\bf 83.38} &amp; 4.83 &amp; 2.75  &amp; 1.62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$bt$      &amp; {\bf 13.73} &amp; 0.19 &amp; 6.65  &amp; 1.31 &amp; 14.66 &amp; 10.14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$\lambda$ &amp; 81.80 &amp; 0.83 &amp; 12.53 &amp; 0.09  &amp; 3.24 &amp; 0.62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\end{tabular}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\label{compPCA}</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\end{table}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\begin{table}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bookmarkStart w:id="0" w:colFirst="0" w:name="h.gjdgxs" w:colLast="0"/>
      <w:bookmarkEnd w:id="0"/>
      <w:r w:rsidRPr="00000000" w:rsidR="00000000" w:rsidDel="00000000">
        <w:rPr>
          <w:rFonts w:cs="Courier New" w:hAnsi="Courier New" w:eastAsia="Courier New" w:ascii="Courier New"/>
          <w:b w:val="0"/>
          <w:sz w:val="20"/>
          <w:rtl w:val="0"/>
        </w:rPr>
        <w:t xml:space="preserve">  \caption{Principal components formation with symmetry-related metrics (see Section~\ref{measures}). LAU list, $ws=1000$ messages in 20 disjoint positioning was used for statistics. In this case, clusterization is pushed to the third principal component. The second component is primarily derived from symmetry measurements, but also out degree and strength, and disequilibrium standard deviation. Betweenness centrality again has a role similar to degree, but weaker. The clusterization component combines with disequilibrium, while asymmetry is combined to out</w:t>
      </w:r>
      <w:ins w:id="326" w:date="2015-02-14T02:56:07Z" w:author="Renato Fabbri">
        <w:r w:rsidRPr="00000000" w:rsidR="00000000" w:rsidDel="00000000">
          <w:rPr>
            <w:rFonts w:cs="Courier New" w:hAnsi="Courier New" w:eastAsia="Courier New" w:ascii="Courier New"/>
            <w:b w:val="0"/>
            <w:sz w:val="20"/>
            <w:rtl w:val="0"/>
          </w:rPr>
          <w:t xml:space="preserve">-</w:t>
        </w:r>
      </w:ins>
      <w:del w:id="326" w:date="2015-02-14T02:56:07Z" w:author="Renato Fabbri">
        <w:r w:rsidRPr="00000000" w:rsidR="00000000" w:rsidDel="00000000">
          <w:rPr>
            <w:rFonts w:cs="Courier New" w:hAnsi="Courier New" w:eastAsia="Courier New" w:ascii="Courier New"/>
            <w:b w:val="0"/>
            <w:sz w:val="20"/>
            <w:rtl w:val="0"/>
          </w:rPr>
          <w:delText xml:space="preserve"> </w:delText>
        </w:r>
      </w:del>
      <w:r w:rsidRPr="00000000" w:rsidR="00000000" w:rsidDel="00000000">
        <w:rPr>
          <w:rFonts w:cs="Courier New" w:hAnsi="Courier New" w:eastAsia="Courier New" w:ascii="Courier New"/>
          <w:b w:val="0"/>
          <w:sz w:val="20"/>
          <w:rtl w:val="0"/>
        </w:rPr>
        <w:t xml:space="preserve">degree and </w:t>
      </w:r>
      <w:ins w:id="327" w:date="2015-02-14T02:56:15Z" w:author="Renato Fabbri">
        <w:r w:rsidRPr="00000000" w:rsidR="00000000" w:rsidDel="00000000">
          <w:rPr>
            <w:rFonts w:cs="Courier New" w:hAnsi="Courier New" w:eastAsia="Courier New" w:ascii="Courier New"/>
            <w:b w:val="0"/>
            <w:sz w:val="20"/>
            <w:rtl w:val="0"/>
          </w:rPr>
          <w:t xml:space="preserve">out-</w:t>
        </w:r>
      </w:ins>
      <w:r w:rsidRPr="00000000" w:rsidR="00000000" w:rsidDel="00000000">
        <w:rPr>
          <w:rFonts w:cs="Courier New" w:hAnsi="Courier New" w:eastAsia="Courier New" w:ascii="Courier New"/>
          <w:b w:val="0"/>
          <w:sz w:val="20"/>
          <w:rtl w:val="0"/>
        </w:rPr>
        <w:t xml:space="preserve">strength. The three components have in average 80.36\% of the variance.}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\begin{tabular}{|l|c|c| c|c| c|c|}\hline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\multicolumn{2}{c|}{PC1} &amp; \multicolumn{2}{c|}{PC2} &amp; \multicolumn{2}{c|}{PC3}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$\mu$ &amp; $\sigma$ &amp; $\mu$ &amp; $\sigma$ &amp; $\mu$ &amp; $\sigma$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            &amp; {\bf 11.51} &amp; 0.42 &amp; 2.00  &amp; 0.76 &amp; 2.39  &amp; 0.49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$d^{in}$       &amp; {\bf 11.45} &amp; 0.34 &amp; 2.86  &amp; 0.91 &amp; 1.68  &amp; 0.67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$d^{out}$      &amp; {\bf 10.68} &amp; 0.60 &amp; {\bf 7.43}  &amp; 1.00 &amp; 3.00  &amp; 1.02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            &amp; {\bf 11.37} &amp; 0.42 &amp; 1.75  &amp; 0.71 &amp; 4.31  &amp; 0.63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$s^{in}$       &amp; {\bf 11.33} &amp; 0.35 &amp; 2.39  &amp; 1.10 &amp; 3.69  &amp; 0.86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$s^{out}$      &amp; {\bf 10.74} &amp; 0.55 &amp; {\bf 6.14}  &amp; 1.05 &amp; 4.75  &amp; 0.98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$cc$           &amp; 0.91        &amp; 0.64 &amp; 2.68  &amp; 1.67 &amp; {\bf 22.27} &amp; 6.43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$bt$           &amp; {\bf 10.87} &amp; 0.38 &amp; 1.17  &amp; 0.93 &amp; 4.03  &amp; 1.42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$asy$          &amp; 3.99        &amp; 1.45 &amp; {\bf 18.13} &amp; 1.67 &amp; 2.55  &amp; 1.77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$\mu_{asy}$    &amp; 4.15        &amp; 1.40 &amp; {\bf 17.07} &amp; 1.78 &amp; 2.49  &amp; 1.67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$\sigma_{asy}$ &amp; 1.21        &amp; 0.67 &amp; {\bf 17.49} &amp; 0.79 &amp; 3.29  &amp; 2.33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$dis$          &amp; 5.78        &amp; 0.51 &amp; 1.94  &amp; 1.28 &amp; {\bf 24.75} &amp; 3.73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$\mu_{dis}$    &amp; 0.79        &amp; 0.49 &amp; {\bf 14.00} &amp; 1.14 &amp; 3.73  &amp; 3.13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$\sigma_{dis}$ &amp; 5.18        &amp; 0.72 &amp; 4.93  &amp; 2.48 &amp; {\bf 17.04} &amp; 4.78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$\lambda$      &amp; 51.09       &amp; 1.07 &amp; 20.04 &amp; 1.31 &amp; 9.23  &amp; 6.63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\end{tabular}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\label{compPCA2}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\end{table}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\clearpage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\subsection{Tables for activity along time}\label{tabTime}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\begin{table*}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%\tiny</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\caption{Percentage of activity ($\frac{\text{counted messages}}{\text{total messages}}$) in each hour, 6 hours and 12 hours. Maximum activity rates are in bold. In 1h columns, minimum activity is also bold. The less active period of the day is around 4-6h. Maximum activity is between 10-13h. Afternoon is most active in 6h division of the day. The noon has $\approx \frac{2}{3}$ of 24h activity.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\begin{tabular}{ |l|| c|c|c| c|c|c| c|c|c| c|c|c|}</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\multicolumn{3}{c|}{CPP} &amp; \multicolumn{3}{c|}{MET} &amp; \multicolumn{3}{c|}{LAU} &amp; \multicolumn{3}{c|}{LAD}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1h   &amp; 6h &amp; 12h &amp;   1h &amp; 6h &amp; 12h &amp;   1h &amp; 6h &amp; 12h &amp;   1h &amp; 6h &amp; 12h \\ \hline\hline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0h  &amp; 3.66 &amp; \multirow{6}{*}{10.67} &amp; \multirow{12}{*}{33.76} &amp; 2.87  &amp; \multirow{6}{*}{7.15} &amp; \multirow{12}{*}{29.33} &amp; 3.58 &amp; \multirow{6}{*}{10.14} &amp;  \multirow{12}{*}{36.88} &amp; 4.00 &amp; \multirow{6}{*}{10.77} &amp; \multirow{12}{*}{33.13}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1h  &amp; 2.76 &amp;                        &amp;                         &amp; 1.77  &amp; &amp; &amp;  2.22 &amp; &amp; &amp; 2.52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2h  &amp; 1.79 &amp;                        &amp;                         &amp; 1.04  &amp; &amp; &amp; 1.63 &amp; &amp; &amp; 1.79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3h  &amp; 1.10 &amp;                        &amp;                         &amp; 0.64  &amp; &amp; &amp; 1.06 &amp; &amp; &amp; 1.06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4h  &amp; {\bf 0.68} &amp;                        &amp;                         &amp; 0.47  &amp; &amp; &amp;  0.84 &amp; &amp; &amp; 0.75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5h  &amp; 0.69 &amp;                        &amp;                         &amp; {\bf 0.38}  &amp; &amp; &amp; {\bf 0.82} &amp; &amp; &amp; {\bf 0.66} &amp; &amp; \\\cline{3-3}\cline{6-6}\cline{9-9}\cline{12-12}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6h  &amp; 0.83 &amp; \multirow{6}{*}{23.09} &amp;                         &amp; 0.72  &amp; \multirow{6}{*}{22.18} &amp; &amp; 1.17 &amp; \multirow{6}{*}{26.74} &amp; &amp; 0.85 &amp; \multirow{6}{*}{22.36}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7h  &amp; 1.24 &amp;                        &amp;                         &amp; 1.33  &amp; &amp; &amp; 2.37 &amp; &amp; &amp; 1.56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8h  &amp; 2.28 &amp;                        &amp;                         &amp; 2.67  &amp; &amp; &amp; 3.54 &amp; &amp; &amp; 2.96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9h  &amp; 4.52 &amp;                        &amp;                         &amp; 4.40  &amp; &amp; &amp; 6.04 &amp; &amp; &amp; 4.68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10h &amp; 6.62 &amp;                        &amp;                         &amp; 6.29  &amp; &amp; &amp; {\bf 6.83} &amp; &amp; &amp; 5.93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11h &amp; {\bf 7.61} &amp;                        &amp;                         &amp; 6.78  &amp; &amp; &amp; 6.79 &amp; &amp; &amp; 6.40 &amp; &amp;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12h &amp; 6.44 &amp; \multirow{6}{*}{\bf 37.63} &amp; \multirow{12}{*}{\bf 66.24} &amp; {\bf 7.33}  &amp; \multirow{6}{*}{\bf 42.22} &amp; \multirow{12}{*}{ \bf 70.66} &amp; 6.11 &amp; \multirow{6}{*}{\bf 35.65} &amp;  \multirow{12}{*}{ \bf 63.12} &amp; {\bf 6.41} &amp; \multirow{6}{*}{\bf 37.25} &amp;  \multirow{12}{*}{\bf 66.87}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13h &amp; 6.04 &amp;                        &amp;                         &amp; 7.08  &amp; &amp; &amp; 6.26 &amp; &amp; &amp; 6.12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14h &amp; 6.47 &amp;                        &amp;                         &amp; 7.09  &amp; &amp; &amp; 6.38 &amp; &amp; &amp; 6.33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15h &amp; 6.10 &amp;                        &amp;                         &amp; 7.14  &amp; &amp; &amp; 5.93 &amp; &amp; &amp; 5.98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16h &amp; 6.22 &amp;                        &amp;                         &amp; 6.68  &amp; &amp; &amp; 5.52 &amp; &amp; &amp; 6.40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17h &amp; 6.36 &amp;                        &amp;                         &amp; 6.89  &amp; &amp; &amp; 5.46 &amp; &amp; &amp; 6.02 &amp; &amp; \\\cline{3-3}\cline{6-6}\cline{9-9}\cline{12-12}</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18h &amp; 6.01 &amp; \multirow{6}{*}{28.61} &amp;                         &amp; 5.99  &amp; \multirow{6}{*}{28.44} &amp; &amp; 5.24 &amp; \multirow{6}{*}{27.46} &amp; &amp; 5.99 &amp; \multirow{6}{*}{29.63}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19h &amp; 5.02 &amp;                        &amp;                         &amp; 5.23  &amp; &amp; &amp; 4.52 &amp; &amp; &amp; 5.03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20h &amp; 4.85 &amp;                        &amp;                         &amp; 4.98  &amp; &amp; &amp; 4.55 &amp; &amp; &amp; 4.63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21h &amp; 4.38 &amp;                        &amp;                         &amp; 4.37  &amp; &amp; &amp; 4.42 &amp; &amp; &amp; 4.59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22h &amp; 4.06 &amp;                        &amp;                         &amp; 4.24  &amp; &amp; &amp; 4.51 &amp; &amp; &amp; 4.88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23h &amp; 4.30 &amp;                        &amp;                         &amp; 3.64  &amp; &amp; &amp; 4.23 &amp; &amp; &amp; 4.53 &amp; &amp;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\end{tabular}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\label{dia}</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\end{table*}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\begin{table}[h]</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\caption{Concentration of activity on days along the week. Weekend days are at least $\frac{1}{3}$ less active and can reach $\frac{1}{3}$ of activity. MET concentrates activity in weekdays the most, leaving only 13.98\% of total activity to Saturday and Sunday. LAU is the one that less concentrates activity in weekdays, reaching 20.94\% of total activity in weekends. These might suggest professional relation of CPP and MET participants to the topics of interest, or a hobby relation of LAU and LAD participants.}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\begin{tabular}{ | l |  c | c | c | c | c |   c | c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Mon &amp; Tue &amp; Wed &amp; Thu &amp; Fri &amp; Sat &amp; Sun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CPP &amp; 17.06 &amp; 17.43 &amp; 17.61 &amp; 17.13 &amp; 16.30 &amp; 6.81 &amp; 7.67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MET &amp; 17.53 &amp; 17.54 &amp; 16.43 &amp; 17.06 &amp; 17.46 &amp; 7.92 &amp; 6.06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LAU &amp; 15.71 &amp; 15.80 &amp; 15.88 &amp; 16.43 &amp; 15.13 &amp; 10.13 &amp; 10.91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LAD &amp; 14.91 &amp; 17.73 &amp; 17.01 &amp; 15.40 &amp; 14.25 &amp; 10.39 &amp; 10.30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\end{tabular}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\label{semana}</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\end{table}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\begin{table*}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%\tiny</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\caption{Activity along the days of the month. The pattern is to have no clear prevalent period. One might point a slight tendency for the first two weeks to be more active, although this table does not present statistical foundation for such an assumption. For the scope of this study, differences of activity along the month is assumed to be inexistent.}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\begin{tabular}{ |l|| c|c|c| c|c|c| c|c|c| c|c|c|}</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\multicolumn{3}{c|}{CPP} &amp; \multicolumn{3}{c|}{MET} &amp; \multicolumn{3}{c|}{LAU} &amp; \multicolumn{3}{c|}{LAD}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day    &amp; 1 day &amp; 7 days &amp; 14 days &amp;   1 day &amp; 7 days &amp; 14 days &amp;   1 day &amp; 7 days &amp; 14 days &amp;   1 day &amp; 7 days &amp; 14 days \\ \hline\hline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  &amp; 3.19 &amp; \multirow{7}{*}{23.05} &amp; \multirow{14}{*}{45.63} &amp; 3.01 &amp; \multirow{7}{*}{25.16} &amp; \multirow{14}{*}{48.08} &amp; 3.34 &amp; \multirow{7}{*}{23.06} &amp;  \multirow{14}{*}{47.31} &amp; 3.22 &amp; \multirow{7}{*}{21.96} &amp; \multirow{14}{*}{46.70}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  &amp; 3.07 &amp;                        &amp;                         &amp; 3.38  &amp; &amp; &amp;  3.38 &amp; &amp; &amp; 3.42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3  &amp; 3.20 &amp;                        &amp;                         &amp; 3.55  &amp; &amp; &amp; 3.20 &amp; &amp; &amp; 2.87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4  &amp; 3.63 &amp;                        &amp;                         &amp; 4.34  &amp; &amp; &amp; 3.52 &amp; &amp; &amp; 2.91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5  &amp; 2.85 &amp;                        &amp;                         &amp; 3.93  &amp; &amp; &amp;  2.68 &amp; &amp; &amp; 3.30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6  &amp; 3.67 &amp;                        &amp;                         &amp; 3.76  &amp; &amp; &amp; 3.18 &amp; &amp; &amp; 3.52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7  &amp; 3.45 &amp;                        &amp;                         &amp; 3.18  &amp; &amp; &amp; 3.77 &amp; &amp; &amp; 2.27 &amp; &amp; \\\cline{3-3}\cline{6-6}\cline{9-9}\cline{12-12}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8  &amp; 3.12 &amp; \multirow{7}{*}{22.57} &amp;                         &amp; 3.36  &amp; \multirow{7}{*}{22.92} &amp; &amp; 3.62 &amp; \multirow{7}{*}{24.25} &amp; &amp; 3.72 &amp; \multirow{7}{*}{24.73}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9  &amp; 2.57 &amp;                        &amp;                         &amp; 3.44  &amp; &amp; &amp; 3.82 &amp; &amp; &amp; 3.97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10  &amp; 2.92 &amp;                        &amp;                         &amp; 3.17  &amp; &amp; &amp; 3.06 &amp; &amp; &amp; 3.77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11  &amp; 3.54 &amp;                        &amp;                         &amp; 3.88  &amp; &amp; &amp; 3.11 &amp; &amp; &amp; 3.27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12 &amp; 3.23 &amp;                        &amp;                         &amp; 2.94  &amp; &amp; &amp; 3.40 &amp; &amp; &amp; 2.75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13 &amp; 3.39 &amp;                        &amp;                         &amp; 3.29  &amp; &amp; &amp; 3.55 &amp; &amp; &amp; 3.34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14 &amp; 3.81 &amp;                        &amp;                         &amp; 2.83  &amp; &amp; &amp; 3.69 &amp; &amp; &amp; 3.93 &amp; &amp;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15 &amp; 3.35 &amp; \multirow{7}{*}{23.02} &amp; \multirow{14}{*}{46.31} &amp; 2.72  &amp; \multirow{7}{*}{21.87} &amp; \multirow{14}{*}{ 43.56} &amp; 3.23 &amp; \multirow{7}{*}{22.84} &amp;  \multirow{14}{*}{ 44.01 } &amp; 3.37 &amp; \multirow{7}{*}{22.82} &amp;  \multirow{14}{*}{46.00}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16 &amp; 3.77 &amp;                        &amp;                         &amp; 2.96  &amp; &amp; &amp; 2.94 &amp; &amp; &amp; 3.37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17 &amp; 3.45 &amp;                        &amp;                         &amp; 3.01  &amp; &amp; &amp; 3.02 &amp; &amp; &amp; 2.95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18 &amp; 3.47 &amp;                        &amp;                         &amp; 3.39  &amp; &amp; &amp; 3.63 &amp; &amp; &amp; 3.22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19 &amp; 2.90 &amp;                        &amp;                         &amp; 3.42  &amp; &amp; &amp; 3.16 &amp; &amp; &amp; 3.59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20 &amp; 2.80 &amp;                        &amp;                         &amp; 3.09  &amp; &amp; &amp; 3.25 &amp; &amp; &amp; 3.21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21 &amp; 3.29 &amp;                        &amp;                         &amp; 3.27  &amp; &amp; &amp; 3.61 &amp; &amp; &amp; 3.13 &amp; &amp; \\\cline{3-3}\cline{6-6}\cline{9-9}\cline{12-12}</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22 &amp; 2.88 &amp; \multirow{7}{*}{23.29} &amp;                         &amp; 2.92  &amp; \multirow{7}{*}{21.69} &amp; &amp; 3.80 &amp; \multirow{7}{*}{21.17} &amp; &amp; 3.07 &amp; \multirow{7}{*}{23.18}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23 &amp; 4.01 &amp;                        &amp;                         &amp; 3.27  &amp; &amp; &amp; 3.03 &amp; &amp; &amp; 3.06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24 &amp; 3.13 &amp;                        &amp;                         &amp; 2.92  &amp; &amp; &amp; 2.31 &amp; &amp; &amp; 2.72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25 &amp; 3.57 &amp;                        &amp;                         &amp; 2.83  &amp; &amp; &amp; 2.38 &amp; &amp; &amp; 3.16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26 &amp; 3.27 &amp;                        &amp;                         &amp; 2.97  &amp; &amp; &amp; 3.49 &amp; &amp; &amp; 3.57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27 &amp; 3.27 &amp;                        &amp;                         &amp; 3.41  &amp; &amp; &amp; 2.92 &amp; &amp; &amp; 3.92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28 &amp; 3.17 &amp;                        &amp;                         &amp; 3.36  &amp; &amp; &amp; 3.26 &amp; &amp; &amp; 3.69 &amp; &amp;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29 &amp; 3.68 &amp;  \multirow{3}{*}{8.06} &amp;  \multirow{3}{*}{8.06}  &amp; 2.93  &amp; \multirow{3}{*}{8.36} &amp; \multirow{3}{*}{8.36} &amp; 3.34 &amp; \multirow{3}{*}{8.68} &amp; \multirow{3}{*}{8.68} &amp; 3.15 &amp; \multirow{3}{*}{7.30} &amp; \multirow{3}{*}{7.30}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30 &amp; 2.76 &amp;                        &amp;                         &amp; 3.14  &amp; &amp; &amp; 3.75 &amp; &amp; &amp; 2.71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31 &amp; 1.63 &amp;                        &amp;                         &amp; 2.29  &amp; &amp; &amp; 1.60 &amp; &amp; &amp; 1.45 &amp; &amp;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\end{tabular}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\label{mes}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\end{table*}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\begin{table*}[t]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\scriptsize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\caption{Activity along the year, in months, trimesters, quadrimesters and semesters. Engagement in list participation seem to concentrate in two periods: middle of the year (Jun-Aug, lists MET and LAD), and transition from years (Dec-Mar, lists CPP, LAU and LAD). Messages were considered as to complete 12 months slots, so every month has the same time of occurrences.}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\begin{tabular}{ |l|| c|c|c|c|c|  c|c|c|c|c| c|c|c|c|c| c|c|c|c|c|}</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\multicolumn{5}{c|}{CPP} &amp; \multicolumn{5}{c|}{MET} &amp; \multicolumn{5}{c|}{LAU} &amp; \multicolumn{5}{c|}{LAD}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&amp; m. &amp; b. &amp; t. &amp; q. &amp; s. &amp;   m. &amp; b. &amp; t. &amp; q. &amp; s. &amp;   m. &amp; b. &amp; t. &amp; q. &amp; s. &amp;   m. &amp; b. &amp; t. &amp; q. &amp; s. \\ \hline\hline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Jan  &amp; 8.70 &amp; \multirow{2}{*}{17.00} &amp; \multirow{3}{*}{\bf 27.23} &amp;  \multirow{4}{*}{\bf 36.48} &amp; \multirow{6}{*}{\bf 54.26} &amp; 4.88 &amp;  \multirow{2}{*}{11.01} &amp; \multirow{3}{*}{16.90} &amp; \multirow{4}{*}{23.32} &amp; \multirow{6}{*}{47.74} &amp; 10.22 &amp; \multirow{2}{*}{\bf 19.56} &amp; \multirow{3}{*}{\bf 28.23} &amp; \multirow{4}{*}{\bf 35.09} &amp; \multirow{6}{*}{49.17} &amp; 11.23 &amp; \multirow{2}{*}{18.49} &amp; \multirow{3}{*}{26.43} &amp; \multirow{4}{*}{36.04} &amp; \multirow{6}{*}{\bf 57.95}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Fev  &amp; 8.29 &amp;                        &amp;                         &amp; &amp; &amp; 6.13 &amp; &amp; &amp; &amp; &amp; 9.34  &amp; &amp; &amp; &amp; &amp; 7.26 &amp; &amp; &amp; &amp; \\\cline{3-3}\cline{8-8}\cline{13-13}\cline{18-18}</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Mar  &amp; {\bf 10.23} &amp; \multirow{2}{*}{\bf 19.49} &amp;                         &amp; &amp; &amp; 5.89 &amp; \multirow{2}{*}{12.31} &amp; &amp; &amp; &amp; 8.67 &amp; \multirow{2}{*}{15.52} &amp; &amp; &amp; &amp; 7.94 &amp; \multirow{2}{*}{17.55} &amp; &amp; &amp; \\\cline{4-4}\cline{9-9}\cline{14-14}\cline{19-19}</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Apr  &amp; 9.26 &amp;                        &amp;  \multirow{3}{*}{27.03} &amp; &amp; &amp; 6.42 &amp; &amp; \multirow{3}{*}{30.84} &amp; &amp; &amp; 6.85 &amp; &amp; \multirow{3}{*}{20.94} &amp; &amp; &amp; 9.61 &amp; &amp; \multirow{3}{*}{\bf 31.51} &amp; &amp; \\\cline{3-3}\cline{5-5}\cline{8-8}\cline{10-10}\cline{13-13}\cline{15-15}\cline{18-18}\cline{20-20}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Mai  &amp; 9.41 &amp; \multirow{2}{*}{17.78} &amp;                         &amp; \multirow{4}{*}{33.46} &amp; &amp; 10.46 &amp; \multirow{2}{*}{\bf 24.42} &amp; &amp; \multirow{4}{*}{\bf 47.83} &amp; &amp; 7.27 &amp; \multirow{2}{*}{14.09} &amp; &amp; \multirow{4}{*}{30.37} &amp;  &amp; 8.94 &amp; \multirow{2}{*}{\bf 21.91} &amp; &amp; \multirow{4}{*}{\bf 37.56}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Jun &amp; 8.37 &amp;                        &amp;                         &amp; &amp; &amp; {\bf 13.96} &amp; &amp; &amp; &amp; &amp; 6.81 &amp; &amp; &amp; &amp; &amp; {\bf 12.97} &amp; &amp; &amp; &amp; \\\cline{3-3}\cline{4-4}\cline{6-6}\cline{8-9}\cline{11-11}\cline{13-14}\cline{16-16}\cline{18-19}\cline{21-21}</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Jul &amp; 8.70 &amp;  \multirow{2}{*}{15.68} &amp; \multirow{3}{*}{22.94} &amp; &amp; \multirow{6}{*}{45.73} &amp; 13.23 &amp; \multirow{2}{*}{23.41} &amp; \multirow{3}{*}{\bf 31.16} &amp; &amp; \multirow{6}{*}{\bf 52.26} &amp; 8.96 &amp; \multirow{2}{*}{16.28} &amp; \multirow{3}{*}{24.47} &amp; &amp; \multirow{6}{*}{\bf 50.82} &amp; 9.02 &amp; \multirow{2}{*}{15.65} &amp; \multirow{3}{*}{22.29} &amp; &amp; \multirow{6}{*}{42.05}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Ago  &amp; 6.98 &amp;                       &amp;                         &amp; &amp; &amp; 10.28 &amp; &amp; &amp; &amp; &amp; 7.31 &amp; &amp; &amp; &amp; &amp; 6.63 &amp; &amp; &amp; &amp; \\\cline{3-3}\cline{5-5}\cline{8-8}\cline{10-10}\cline{13-13}\cline{15-15}\cline{18-18}\cline{20-20}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Set  &amp; 7.26 &amp; \multirow{2}{*}{15.36} &amp;                         &amp; \multirow{4}{*}{30.06} &amp; &amp; 7.75 &amp; \multirow{2}{*}{16.80} &amp; &amp; \multirow{4}{*}{28.86} &amp; &amp; 8.18 &amp; \multirow{2}{*}{16.24} &amp; &amp; \multirow{4}{*}{34.54} &amp; &amp; 6.63 &amp; \multirow{2}{*}{12.38} &amp; &amp; \multirow{4}{*}{26.40} &amp; \\\cline{4-4}\cline{9-9}\cline{14-14}\cline{19-19}</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Oct  &amp; 8.10 &amp;                        &amp;  \multirow{3}{*}{22.80} &amp; &amp; &amp; 9.05 &amp; &amp; \multirow{3}{*}{21.10} &amp; &amp; &amp; 8.06 &amp; &amp; \multirow{3}{*}{26.36} &amp; &amp; &amp; 5.74 &amp; &amp; \multirow{3}{*}{19.77} &amp; &amp; \\\cline{3-3}\cline{8-8}\cline{13-13}\cline{18-18}</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Nov  &amp; 7.86 &amp; \multirow{2}{*}{14.69} &amp;                         &amp; &amp; &amp; 7.46 &amp; \multirow{2}{*}{12.06} &amp; &amp; &amp; &amp; 7.63 &amp; \multirow{2}{*}{18.30} &amp; &amp; &amp; &amp; 7.63 &amp; \multirow{2}{*}{14.02} &amp; &amp; &amp;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Dec &amp; 6.81 &amp;                        &amp;                         &amp;  &amp; &amp; 4.59 &amp; &amp; &amp; &amp; &amp; {\bf 10.66} &amp; &amp; &amp; &amp; &amp; 6.39 &amp; &amp; &amp; &amp;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\end{tabular}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\label{ano}</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\end{table*}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\begin{table}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activity among agents. First column is dedicated to percentage of messages sent by the most active participant. Column for the first quartile ($1Q$) exhibits minimum percentage of participants responsible for at least 25\% of total messages. Similarly, the column for the first three quartiles $1-3Q$ exhibits minimum percentage of participants responsible for 75\% of total messages. The last decile $10D$ column has maximum percentage of participants responsible for 10\% of messages.}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\begin{tabular}{ | l ||  c | c | c | c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list &amp; hub &amp; $ 1Q $ &amp; $ 1-3Q $ &amp; $10D$ \\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CPP &amp; 14.41 &amp; 0.19 (27.8\%) &amp; 4.09 (75.13\%) &amp; 83.65 (-10.04\%)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MET &amp; 11.14 &amp; 0.81 (30.61\%) &amp; 8.33 (75,11\%) &amp; 80.49 (-10.02\%)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LAU &amp; 2.78 &amp; 1.10 (25.16\%) &amp; 13.02 (75,04\%) &amp; 67.37 (-10.03\%) \\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LAD &amp; 4.00 &amp; 0.95 (25.50\%) &amp; 11.83 (75,07\%) &amp; 71.13 (-10.03\%) \\\hline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\end{tabular}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\end{center}</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\label{autores}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\end{table}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\clearpage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\section{Figures of vertex classification fractions as the network evolves}\label{figures}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Two lists are exhibited in this section, CPP and LAD. These structures are very similar in all</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four lists and laying extensively all figures is redundant. Window sizes of $ws =$ 10000, 5000,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1000, 500, 250, 100 and 50 messages were used.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\includegraphics[width=\textwidth]{figs/CPP/10000}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\label{fig:cpp10000}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\includegraphics[width=\textwidth]{figs/CPP/10000_2}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w:t>
      </w:r>
      <w:ins w:id="328" w:date="2015-02-14T03:03:37Z" w:author="Renato Fabbri">
        <w:r w:rsidRPr="00000000" w:rsidR="00000000" w:rsidDel="00000000">
          <w:rPr>
            <w:rFonts w:cs="Courier New" w:hAnsi="Courier New" w:eastAsia="Courier New" w:ascii="Courier New"/>
            <w:b w:val="0"/>
            <w:sz w:val="20"/>
            <w:rtl w:val="0"/>
          </w:rPr>
          <w:t xml:space="preserve">s</w:t>
        </w:r>
      </w:ins>
      <w:del w:id="328" w:date="2015-02-14T03:03:37Z" w:author="Renato Fabbri">
        <w:r w:rsidRPr="00000000" w:rsidR="00000000" w:rsidDel="00000000">
          <w:rPr>
            <w:rFonts w:cs="Courier New" w:hAnsi="Courier New" w:eastAsia="Courier New" w:ascii="Courier New"/>
            <w:b w:val="0"/>
            <w:sz w:val="20"/>
            <w:rtl w:val="0"/>
          </w:rPr>
          <w:delText xml:space="preserve">n</w:delText>
        </w:r>
      </w:del>
      <w:r w:rsidRPr="00000000" w:rsidR="00000000" w:rsidDel="00000000">
        <w:rPr>
          <w:rFonts w:cs="Courier New" w:hAnsi="Courier New" w:eastAsia="Courier New" w:ascii="Courier New"/>
          <w:b w:val="0"/>
          <w:sz w:val="20"/>
          <w:rtl w:val="0"/>
        </w:rPr>
        <w:t xml:space="preserve">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\label{fig:cpp10000_}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\includegraphics[width=\textwidth]{figs/CPP/5000}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\label{fig:cpp5000}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\includegraphics[width=\textwidth]{figs/CPP/5000_2}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\label{fig:cpp5000_}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\includegraphics[width=\textwidth]{figs/CPP/1000}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\label{fig:cpp1000}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\includegraphics[width=\textwidth]{figs/CPP/1000_2}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\label{fig:cpp1000_}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\includegraphics[width=\textwidth]{figs/CPP/500}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\label{fig:cpp500}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\includegraphics[width=\textwidth]{figs/CPP/500_2}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\label{fig:cpp500_}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\includegraphics[width=\textwidth]{figs/CPP/250}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\label{fig:cpp250}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\includegraphics[width=\textwidth]{figs/CPP/250_2}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\label{fig:cpp250_}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\includegraphics[width=\textwidth]{figs/CPP/100}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\label{fig:cpp100}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\includegraphics[width=\textwidth]{figs/CPP/100_2}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\label{fig:cpp100_}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\includegraphics[width=\textwidth]{figs/CPP/50}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CPP Std library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\label{fig:cpp50}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\includegraphics[width=\textwidth]{figs/CPP/50_2}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\label{fig:cpp50_}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\includegraphics[width=\textwidth]{figs/LAD/10000}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\label{fig:lad10000}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\includegraphics[width=\textwidth]{figs/LAD/10000_2}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\label{fig:lad10000_}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\includegraphics[width=\textwidth]{figs/LAD/5000}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\label{fig:lad5000}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\includegraphics[width=\textwidth]{figs/LAD/5000_2}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\label{fig:lad5000_}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\includegraphics[width=\textwidth]{figs/LAD/1000}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\label{fig:lad1000}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\includegraphics[width=\textwidth]{figs/LAD/1000_2}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\label{fig:lad1000_}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\includegraphics[width=\textwidth]{figs/LAD/500}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\label{fig:lad500}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\includegraphics[width=\textwidth]{figs/LAD/500_2}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\label{fig:lad500_}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\includegraphics[width=\textwidth]{figs/LAD/250}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\label{fig:lad250}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\includegraphics[width=\textwidth]{figs/LAD/250_2}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\label{fig:lad250_}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\includegraphics[width=\textwidth]{figs/LAD/100}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\label{fig:lad100}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\includegraphics[width=\textwidth]{figs/LAD/100_2}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\label{fig:lad100_}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\includegraphics[width=\textwidth]{figs/LAD/50}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respect to each centrality measure: in and out degrees and strengths. Linux Audio Users (LAD) official mailing list. In the first six plots, red is fraction of hubs, green is the fraction of intermediary and blue is for peripheral fraction. On the last plot, red is the center (maximum distance to another vertex is equal to radius), blue is periphery (maximum distance equals to diameter) of the giant component. On the same graph, green counts the disconnected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\label{fig:lad50}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\begin{figure*}[hbtp] </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\includegraphics[width=\textwidth]{figs/LAD/50_2}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\caption{Distribution of vertex with respect to compound criteria. Red, green and blue designate hubs, intermediary and border (peripheral) vertex fractions. The first two plots exhibit classifications that are not functions. Thus, in the first plot,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with unique classification in plotted in black. On the second plot, black represents the fraction of </w:t>
      </w:r>
      <w:r w:rsidRPr="00000000" w:rsidR="00000000" w:rsidDel="00000000">
        <w:rPr>
          <w:rFonts w:cs="Courier New" w:hAnsi="Courier New" w:eastAsia="Courier New" w:ascii="Courier New"/>
          <w:sz w:val="20"/>
          <w:rtl w:val="0"/>
        </w:rPr>
        <w:t xml:space="preserve">vertices</w:t>
      </w:r>
      <w:r w:rsidRPr="00000000" w:rsidR="00000000" w:rsidDel="00000000">
        <w:rPr>
          <w:rFonts w:cs="Courier New" w:hAnsi="Courier New" w:eastAsia="Courier New" w:ascii="Courier New"/>
          <w:b w:val="0"/>
          <w:sz w:val="20"/>
          <w:rtl w:val="0"/>
        </w:rPr>
        <w:t xml:space="preserve"> that has more than one class: $\frac{\text{number of classifications} - \text{number of nodes}}{\text{number of nodes}}$. Compound criteria is described in Section~\ref{sectioning}.}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\label{fig:lad50_}</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%\begin{figure*}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\centering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\includegraphics[width=\textwidth]{pcm}</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\caption{Pulse Code Modulation (PCM) audio: an analogical signal is represented by 25 samples with 4 bits each.}</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\label{fig:PCM}</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%\end{figure*}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\nocite{*}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\bibliography{paper}% Produces the bibliography via BibTeX.</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\end{document}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20"/>
          <w:rtl w:val="0"/>
        </w:rPr>
        <w:t xml:space="preserve">% ****** End of file aipsamp.tex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sectPr>
      <w:pgSz w:w="11906" w:h="16838"/>
      <w:pgMar w:left="1334" w:right="1335" w:top="1417" w:bottom="141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9" w:date="2015-02-13T23:13:54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errado. Não entendi porquê governed.</w:t>
      </w:r>
    </w:p>
  </w:comment>
  <w:comment w:id="7" w:date="2015-02-13T18:40:59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comentado no primeiro paragrafo, a exemplo de como estava antes.</w:t>
      </w:r>
    </w:p>
  </w:comment>
  <w:comment w:id="11" w:date="2015-02-12T15:17:00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ideia de mandar p apêndice é manter enxugado. O que está no corpo do artigo é para contextualizar sobre trabalhos relacionados ao que foi feito. O que está no apêndice é sobre trabalhos relevantes para analizar/contextualizar os resultados, assim como as tabelas enormes.</w:t>
      </w:r>
    </w:p>
  </w:comment>
  <w:comment w:id="3" w:date="2015-02-12T04:49:06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Trecho simplesmente deletado na versão enviada pelo Chu.</w:t>
      </w:r>
    </w:p>
  </w:comment>
  <w:comment w:id="5" w:date="2015-02-12T16:14:45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usa nos resultados e discussão sim. É o contraponto com a epígrafe, as tipologias, os outros artigos e o próprio propósito deste trabalho.</w:t>
      </w:r>
    </w:p>
  </w:comment>
  <w:comment w:id="4" w:date="2015-02-12T19:11:45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nao são.</w:t>
      </w:r>
    </w:p>
  </w:comment>
  <w:comment w:id="0" w:date="2015-02-12T01:34:5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Voltei para citação antiga, pela propriedade dinâmica da personalidade. Os agentes mudam de tipologia no tempo, aliás isso é uma ponte boa para incluir no aprofundamento.</w:t>
      </w:r>
    </w:p>
  </w:comment>
  <w:comment w:id="1" w:date="2015-02-12T14:29:1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de redes de email sem ser por listas de email.</w:t>
      </w:r>
    </w:p>
  </w:comment>
  <w:comment w:id="2" w:date="2015-02-12T14:29:1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 qualquer forma, isso já tem na literatura e é geral. Pode-se abrir um livro didático qualquer. Compararia a descrever redes complexas ou grafos. O artigo não é de introdução ao tema, mas para quem quer saber sobre o assunto.</w:t>
      </w:r>
    </w:p>
  </w:comment>
  <w:comment w:id="10" w:date="2015-02-13T23:14:41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errado. Reveja seção com método de seccionamento.</w:t>
      </w:r>
    </w:p>
  </w:comment>
  <w:comment w:id="6" w:date="2015-02-13T03:17:4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já estão no apêndice. Que mais?</w:t>
      </w:r>
    </w:p>
  </w:comment>
  <w:comment w:id="8" w:date="2015-02-13T18:08:12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Falou de bins e do processo em seção dedicada. Se a pessoa não sabe o que é um histograma, talvez tenha maiores interesses do que ler algo de física estatística.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Courier New"/>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Chu-30jan15.docx.docx</dc:title>
</cp:coreProperties>
</file>